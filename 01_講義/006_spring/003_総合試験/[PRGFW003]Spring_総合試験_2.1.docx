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6C6609" w:rsidR="00341BB7" w:rsidRDefault="00877D36">
      <w:pPr>
        <w:pStyle w:val="1"/>
      </w:pPr>
      <w:r>
        <w:rPr>
          <w:rFonts w:ascii="Arial Unicode MS" w:eastAsia="Arial Unicode MS" w:hAnsi="Arial Unicode MS" w:cs="Arial Unicode MS"/>
        </w:rPr>
        <w:t>基本</w:t>
      </w:r>
      <w:r w:rsidR="00442190">
        <w:rPr>
          <w:rFonts w:ascii="Arial Unicode MS" w:eastAsia="Arial Unicode MS" w:hAnsi="Arial Unicode MS" w:cs="Arial Unicode MS" w:hint="eastAsia"/>
        </w:rPr>
        <w:t>操作</w:t>
      </w:r>
    </w:p>
    <w:p w14:paraId="00000002" w14:textId="77777777" w:rsidR="00341BB7" w:rsidRDefault="00877D36">
      <w:pPr>
        <w:pStyle w:val="2"/>
        <w:rPr>
          <w:rFonts w:ascii="ＭＳ Ｐゴシック" w:eastAsia="ＭＳ Ｐゴシック" w:hAnsi="ＭＳ Ｐゴシック" w:cs="ＭＳ Ｐゴシック"/>
        </w:rPr>
      </w:pPr>
      <w:bookmarkStart w:id="0" w:name="_yt1ejjp65xzg" w:colFirst="0" w:colLast="0"/>
      <w:bookmarkEnd w:id="0"/>
      <w:r>
        <w:rPr>
          <w:rFonts w:ascii="ＭＳ Ｐゴシック" w:eastAsia="ＭＳ Ｐゴシック" w:hAnsi="ＭＳ Ｐゴシック" w:cs="ＭＳ Ｐゴシック"/>
        </w:rPr>
        <w:t>問1</w:t>
      </w:r>
    </w:p>
    <w:p w14:paraId="0000000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Testクラスをコントローラとして利用し、リクエストを送るとindex()メソッドが実行されるようにしたい。しかし、実際にリクエストを送っても、正常に機能しなかった。原因として正しいものはどれか。</w:t>
      </w:r>
    </w:p>
    <w:p w14:paraId="00000004" w14:textId="77777777" w:rsidR="00341BB7" w:rsidRDefault="00341BB7">
      <w:pPr>
        <w:rPr>
          <w:rFonts w:ascii="ＭＳ Ｐゴシック" w:eastAsia="ＭＳ Ｐゴシック" w:hAnsi="ＭＳ Ｐゴシック" w:cs="ＭＳ Ｐゴシック"/>
        </w:rPr>
      </w:pPr>
    </w:p>
    <w:p w14:paraId="0000000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[Testjava]</w:t>
      </w:r>
    </w:p>
    <w:p w14:paraId="00000006"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package jp.co.sss.test.controller;</w:t>
      </w:r>
    </w:p>
    <w:p w14:paraId="00000007" w14:textId="77777777" w:rsidR="00341BB7" w:rsidRPr="00DC5453" w:rsidRDefault="00341BB7">
      <w:pPr>
        <w:rPr>
          <w:rFonts w:ascii="ＭＳ Ｐゴシック" w:eastAsia="ＭＳ Ｐゴシック" w:hAnsi="ＭＳ Ｐゴシック" w:cs="ＭＳ Ｐゴシック"/>
          <w:lang w:val="en-US"/>
        </w:rPr>
      </w:pPr>
    </w:p>
    <w:p w14:paraId="00000008"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import org.springframework.stereotype.Controller;</w:t>
      </w:r>
    </w:p>
    <w:p w14:paraId="00000009" w14:textId="77777777" w:rsidR="00341BB7" w:rsidRPr="00DC5453" w:rsidRDefault="00341BB7">
      <w:pPr>
        <w:rPr>
          <w:rFonts w:ascii="ＭＳ Ｐゴシック" w:eastAsia="ＭＳ Ｐゴシック" w:hAnsi="ＭＳ Ｐゴシック" w:cs="ＭＳ Ｐゴシック"/>
          <w:lang w:val="en-US"/>
        </w:rPr>
      </w:pPr>
    </w:p>
    <w:p w14:paraId="0000000A"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@Controller</w:t>
      </w:r>
    </w:p>
    <w:p w14:paraId="0000000B"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public class Test {</w:t>
      </w:r>
    </w:p>
    <w:p w14:paraId="0000000C"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ab/>
        <w:t>public String index() {</w:t>
      </w:r>
    </w:p>
    <w:p w14:paraId="0000000D" w14:textId="77777777" w:rsidR="00341BB7" w:rsidRDefault="00877D36">
      <w:pPr>
        <w:rPr>
          <w:rFonts w:ascii="ＭＳ Ｐゴシック" w:eastAsia="ＭＳ Ｐゴシック" w:hAnsi="ＭＳ Ｐゴシック" w:cs="ＭＳ Ｐゴシック"/>
        </w:rPr>
      </w:pPr>
      <w:r w:rsidRPr="00DC5453">
        <w:rPr>
          <w:rFonts w:ascii="ＭＳ Ｐゴシック" w:eastAsia="ＭＳ Ｐゴシック" w:hAnsi="ＭＳ Ｐゴシック" w:cs="ＭＳ Ｐゴシック"/>
          <w:lang w:val="en-US"/>
        </w:rPr>
        <w:tab/>
      </w:r>
      <w:r w:rsidRPr="00DC5453">
        <w:rPr>
          <w:rFonts w:ascii="ＭＳ Ｐゴシック" w:eastAsia="ＭＳ Ｐゴシック" w:hAnsi="ＭＳ Ｐゴシック" w:cs="ＭＳ Ｐゴシック"/>
          <w:lang w:val="en-US"/>
        </w:rPr>
        <w:tab/>
      </w:r>
      <w:r>
        <w:rPr>
          <w:rFonts w:ascii="ＭＳ Ｐゴシック" w:eastAsia="ＭＳ Ｐゴシック" w:hAnsi="ＭＳ Ｐゴシック" w:cs="ＭＳ Ｐゴシック"/>
        </w:rPr>
        <w:t>return "top";</w:t>
      </w:r>
    </w:p>
    <w:p w14:paraId="0000000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ab/>
        <w:t>}</w:t>
      </w:r>
    </w:p>
    <w:p w14:paraId="0000000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10" w14:textId="77777777" w:rsidR="00341BB7" w:rsidRDefault="00341BB7">
      <w:pPr>
        <w:rPr>
          <w:rFonts w:ascii="ＭＳ Ｐゴシック" w:eastAsia="ＭＳ Ｐゴシック" w:hAnsi="ＭＳ Ｐゴシック" w:cs="ＭＳ Ｐゴシック"/>
        </w:rPr>
      </w:pPr>
    </w:p>
    <w:p w14:paraId="00000011" w14:textId="77777777" w:rsidR="00341BB7" w:rsidRDefault="00341BB7">
      <w:pPr>
        <w:rPr>
          <w:rFonts w:ascii="ＭＳ Ｐゴシック" w:eastAsia="ＭＳ Ｐゴシック" w:hAnsi="ＭＳ Ｐゴシック" w:cs="ＭＳ Ｐゴシック"/>
        </w:rPr>
      </w:pPr>
    </w:p>
    <w:p w14:paraId="00000012" w14:textId="77777777" w:rsidR="00341BB7" w:rsidRDefault="00877D36">
      <w:pPr>
        <w:numPr>
          <w:ilvl w:val="0"/>
          <w:numId w:val="10"/>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クラス名の末尾に「Controller」と記述されていない。</w:t>
      </w:r>
    </w:p>
    <w:p w14:paraId="00000013" w14:textId="77777777" w:rsidR="00341BB7" w:rsidRDefault="00877D36">
      <w:pPr>
        <w:numPr>
          <w:ilvl w:val="0"/>
          <w:numId w:val="10"/>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index()メソッドの戻り値に拡張子「.html」が記述されていない。</w:t>
      </w:r>
    </w:p>
    <w:p w14:paraId="00000014" w14:textId="77777777" w:rsidR="00341BB7" w:rsidRDefault="00877D36">
      <w:pPr>
        <w:numPr>
          <w:ilvl w:val="0"/>
          <w:numId w:val="10"/>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index()メソッドにリクエスト時に実行させるためのアノテーションがない。</w:t>
      </w:r>
    </w:p>
    <w:p w14:paraId="00000015" w14:textId="77777777" w:rsidR="00341BB7" w:rsidRDefault="00877D36">
      <w:pPr>
        <w:numPr>
          <w:ilvl w:val="0"/>
          <w:numId w:val="10"/>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index()メソッドの戻り値の内容とメソッド名が一致していない。</w:t>
      </w:r>
    </w:p>
    <w:p w14:paraId="00000016" w14:textId="77777777" w:rsidR="00341BB7" w:rsidRDefault="00341BB7">
      <w:pPr>
        <w:rPr>
          <w:rFonts w:ascii="ＭＳ Ｐゴシック" w:eastAsia="ＭＳ Ｐゴシック" w:hAnsi="ＭＳ Ｐゴシック" w:cs="ＭＳ Ｐゴシック"/>
        </w:rPr>
      </w:pPr>
    </w:p>
    <w:p w14:paraId="0000001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正解：3</w:t>
      </w:r>
    </w:p>
    <w:p w14:paraId="00000018" w14:textId="77777777" w:rsidR="00341BB7" w:rsidRDefault="00341BB7">
      <w:pPr>
        <w:rPr>
          <w:rFonts w:ascii="ＭＳ Ｐゴシック" w:eastAsia="ＭＳ Ｐゴシック" w:hAnsi="ＭＳ Ｐゴシック" w:cs="ＭＳ Ｐゴシック"/>
        </w:rPr>
      </w:pPr>
    </w:p>
    <w:p w14:paraId="00000019" w14:textId="45A51603"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694A42D6" w14:textId="6BFD90FA"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AC35DC">
        <w:rPr>
          <w:rFonts w:ascii="ＭＳ Ｐゴシック" w:eastAsia="ＭＳ Ｐゴシック" w:hAnsi="ＭＳ Ｐゴシック" w:cs="ＭＳ Ｐゴシック" w:hint="eastAsia"/>
        </w:rPr>
        <w:t>2</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基本操作</w:t>
      </w:r>
    </w:p>
    <w:p w14:paraId="40F7AB4A" w14:textId="77777777" w:rsidR="00B13159" w:rsidRDefault="00B13159">
      <w:pPr>
        <w:rPr>
          <w:rFonts w:ascii="ＭＳ Ｐゴシック" w:eastAsia="ＭＳ Ｐゴシック" w:hAnsi="ＭＳ Ｐゴシック" w:cs="ＭＳ Ｐゴシック"/>
        </w:rPr>
      </w:pPr>
    </w:p>
    <w:p w14:paraId="0000001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コントローラとして利用するクラスの名前に「Controller」と記述しなければならないというルールはありません。そのため、選択肢1は不正解です。</w:t>
      </w:r>
    </w:p>
    <w:p w14:paraId="0000001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ビューに遷移する場合、拡張子の記述は不要です。そのため、選択肢2は不正解です。</w:t>
      </w:r>
    </w:p>
    <w:p w14:paraId="0000001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メソッド名と戻り値の内容は一致している必要はありません。そのため、選択肢4は不正解です。</w:t>
      </w:r>
    </w:p>
    <w:p w14:paraId="0000001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リクエストにより実行されるメソッドには@RequestMappingアノテーションを付与する必要があります。したがって、選択肢3が正解です。</w:t>
      </w:r>
    </w:p>
    <w:p w14:paraId="0000001E" w14:textId="77777777" w:rsidR="00341BB7" w:rsidRDefault="00341BB7">
      <w:pPr>
        <w:rPr>
          <w:rFonts w:ascii="ＭＳ Ｐゴシック" w:eastAsia="ＭＳ Ｐゴシック" w:hAnsi="ＭＳ Ｐゴシック" w:cs="ＭＳ Ｐゴシック"/>
        </w:rPr>
      </w:pPr>
    </w:p>
    <w:p w14:paraId="00000022" w14:textId="77777777" w:rsidR="00341BB7" w:rsidRDefault="00341BB7">
      <w:pPr>
        <w:rPr>
          <w:rFonts w:ascii="ＭＳ Ｐゴシック" w:eastAsia="ＭＳ Ｐゴシック" w:hAnsi="ＭＳ Ｐゴシック" w:cs="ＭＳ Ｐゴシック"/>
        </w:rPr>
      </w:pPr>
    </w:p>
    <w:p w14:paraId="00000023" w14:textId="77777777" w:rsidR="00341BB7" w:rsidRDefault="00877D36">
      <w:pPr>
        <w:rPr>
          <w:rFonts w:ascii="ＭＳ Ｐゴシック" w:eastAsia="ＭＳ Ｐゴシック" w:hAnsi="ＭＳ Ｐゴシック" w:cs="ＭＳ Ｐゴシック"/>
        </w:rPr>
      </w:pPr>
      <w:r>
        <w:br w:type="page"/>
      </w:r>
    </w:p>
    <w:p w14:paraId="00000024" w14:textId="77777777" w:rsidR="00341BB7" w:rsidRDefault="00877D36">
      <w:pPr>
        <w:pStyle w:val="2"/>
        <w:rPr>
          <w:rFonts w:ascii="ＭＳ Ｐゴシック" w:eastAsia="ＭＳ Ｐゴシック" w:hAnsi="ＭＳ Ｐゴシック" w:cs="ＭＳ Ｐゴシック"/>
        </w:rPr>
      </w:pPr>
      <w:bookmarkStart w:id="1" w:name="_qe1pely04j1z" w:colFirst="0" w:colLast="0"/>
      <w:bookmarkEnd w:id="1"/>
      <w:r>
        <w:rPr>
          <w:rFonts w:ascii="ＭＳ Ｐゴシック" w:eastAsia="ＭＳ Ｐゴシック" w:hAnsi="ＭＳ Ｐゴシック" w:cs="ＭＳ Ｐゴシック"/>
        </w:rPr>
        <w:lastRenderedPageBreak/>
        <w:t>問2</w:t>
      </w:r>
    </w:p>
    <w:p w14:paraId="0000002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Spring Bootのプロジェクト内の設定ファイルapplication.propertiesに下記の設定が登録されている。このとき、このプロジェクト内のコントローラにアクセスするためのURLとして正しいものはどれか。</w:t>
      </w:r>
    </w:p>
    <w:p w14:paraId="0000002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ただし、アクセス対象のコントローラのメソッドは末尾が「/test」のURLでアクセスできるものとする。</w:t>
      </w:r>
    </w:p>
    <w:p w14:paraId="00000027" w14:textId="77777777" w:rsidR="00341BB7" w:rsidRDefault="00341BB7">
      <w:pPr>
        <w:rPr>
          <w:rFonts w:ascii="ＭＳ Ｐゴシック" w:eastAsia="ＭＳ Ｐゴシック" w:hAnsi="ＭＳ Ｐゴシック" w:cs="ＭＳ Ｐゴシック"/>
        </w:rPr>
      </w:pPr>
    </w:p>
    <w:p w14:paraId="00000028"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[application.properties]</w:t>
      </w:r>
    </w:p>
    <w:p w14:paraId="00000029"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server.servlet.context-path=/school</w:t>
      </w:r>
    </w:p>
    <w:p w14:paraId="0000002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server.port=15000</w:t>
      </w:r>
    </w:p>
    <w:p w14:paraId="0000002B" w14:textId="77777777" w:rsidR="00341BB7" w:rsidRDefault="00341BB7">
      <w:pPr>
        <w:rPr>
          <w:rFonts w:ascii="ＭＳ Ｐゴシック" w:eastAsia="ＭＳ Ｐゴシック" w:hAnsi="ＭＳ Ｐゴシック" w:cs="ＭＳ Ｐゴシック"/>
        </w:rPr>
      </w:pPr>
    </w:p>
    <w:p w14:paraId="0000002C" w14:textId="77777777" w:rsidR="00341BB7" w:rsidRDefault="00877D36">
      <w:pPr>
        <w:numPr>
          <w:ilvl w:val="0"/>
          <w:numId w:val="12"/>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http://</w:t>
      </w:r>
      <w:hyperlink r:id="rId7">
        <w:r>
          <w:rPr>
            <w:rFonts w:ascii="ＭＳ Ｐゴシック" w:eastAsia="ＭＳ Ｐゴシック" w:hAnsi="ＭＳ Ｐゴシック" w:cs="ＭＳ Ｐゴシック"/>
            <w:color w:val="1155CC"/>
            <w:u w:val="single"/>
          </w:rPr>
          <w:t>[ホスト名</w:t>
        </w:r>
      </w:hyperlink>
      <w:r>
        <w:rPr>
          <w:rFonts w:ascii="ＭＳ Ｐゴシック" w:eastAsia="ＭＳ Ｐゴシック" w:hAnsi="ＭＳ Ｐゴシック" w:cs="ＭＳ Ｐゴシック"/>
        </w:rPr>
        <w:t>]/school/test</w:t>
      </w:r>
    </w:p>
    <w:p w14:paraId="0000002D" w14:textId="77777777" w:rsidR="00341BB7" w:rsidRDefault="00877D36">
      <w:pPr>
        <w:numPr>
          <w:ilvl w:val="0"/>
          <w:numId w:val="12"/>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http://</w:t>
      </w:r>
      <w:hyperlink r:id="rId8">
        <w:r>
          <w:rPr>
            <w:rFonts w:ascii="ＭＳ Ｐゴシック" w:eastAsia="ＭＳ Ｐゴシック" w:hAnsi="ＭＳ Ｐゴシック" w:cs="ＭＳ Ｐゴシック"/>
            <w:color w:val="1155CC"/>
            <w:u w:val="single"/>
          </w:rPr>
          <w:t>[ホスト名</w:t>
        </w:r>
      </w:hyperlink>
      <w:r>
        <w:rPr>
          <w:rFonts w:ascii="ＭＳ Ｐゴシック" w:eastAsia="ＭＳ Ｐゴシック" w:hAnsi="ＭＳ Ｐゴシック" w:cs="ＭＳ Ｐゴシック"/>
        </w:rPr>
        <w:t>]:15000/test</w:t>
      </w:r>
    </w:p>
    <w:p w14:paraId="0000002E" w14:textId="77777777" w:rsidR="00341BB7" w:rsidRDefault="00877D36">
      <w:pPr>
        <w:numPr>
          <w:ilvl w:val="0"/>
          <w:numId w:val="12"/>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http://</w:t>
      </w:r>
      <w:hyperlink r:id="rId9">
        <w:r>
          <w:rPr>
            <w:rFonts w:ascii="ＭＳ Ｐゴシック" w:eastAsia="ＭＳ Ｐゴシック" w:hAnsi="ＭＳ Ｐゴシック" w:cs="ＭＳ Ｐゴシック"/>
            <w:color w:val="1155CC"/>
            <w:u w:val="single"/>
          </w:rPr>
          <w:t>[ホスト名</w:t>
        </w:r>
      </w:hyperlink>
      <w:r>
        <w:rPr>
          <w:rFonts w:ascii="ＭＳ Ｐゴシック" w:eastAsia="ＭＳ Ｐゴシック" w:hAnsi="ＭＳ Ｐゴシック" w:cs="ＭＳ Ｐゴシック"/>
        </w:rPr>
        <w:t>]:15000/school</w:t>
      </w:r>
    </w:p>
    <w:p w14:paraId="0000002F" w14:textId="29F86C24" w:rsidR="00341BB7" w:rsidRDefault="00877D36">
      <w:pPr>
        <w:numPr>
          <w:ilvl w:val="0"/>
          <w:numId w:val="12"/>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http://</w:t>
      </w:r>
      <w:hyperlink r:id="rId10">
        <w:r>
          <w:rPr>
            <w:rFonts w:ascii="ＭＳ Ｐゴシック" w:eastAsia="ＭＳ Ｐゴシック" w:hAnsi="ＭＳ Ｐゴシック" w:cs="ＭＳ Ｐゴシック"/>
            <w:color w:val="1155CC"/>
            <w:u w:val="single"/>
          </w:rPr>
          <w:t>[ホスト名</w:t>
        </w:r>
      </w:hyperlink>
      <w:r>
        <w:rPr>
          <w:rFonts w:ascii="ＭＳ Ｐゴシック" w:eastAsia="ＭＳ Ｐゴシック" w:hAnsi="ＭＳ Ｐゴシック" w:cs="ＭＳ Ｐゴシック"/>
        </w:rPr>
        <w:t>]</w:t>
      </w:r>
      <w:r w:rsidR="00C33CE3">
        <w:rPr>
          <w:rFonts w:ascii="ＭＳ Ｐゴシック" w:eastAsia="ＭＳ Ｐゴシック" w:hAnsi="ＭＳ Ｐゴシック" w:cs="ＭＳ Ｐゴシック" w:hint="eastAsia"/>
        </w:rPr>
        <w:t>:</w:t>
      </w:r>
      <w:r>
        <w:rPr>
          <w:rFonts w:ascii="ＭＳ Ｐゴシック" w:eastAsia="ＭＳ Ｐゴシック" w:hAnsi="ＭＳ Ｐゴシック" w:cs="ＭＳ Ｐゴシック"/>
        </w:rPr>
        <w:t>15000/school/test</w:t>
      </w:r>
    </w:p>
    <w:p w14:paraId="00000030" w14:textId="77777777" w:rsidR="00341BB7" w:rsidRDefault="00341BB7">
      <w:pPr>
        <w:rPr>
          <w:rFonts w:ascii="ＭＳ Ｐゴシック" w:eastAsia="ＭＳ Ｐゴシック" w:hAnsi="ＭＳ Ｐゴシック" w:cs="ＭＳ Ｐゴシック"/>
        </w:rPr>
      </w:pPr>
    </w:p>
    <w:p w14:paraId="0000003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032" w14:textId="77777777" w:rsidR="00341BB7" w:rsidRDefault="00341BB7">
      <w:pPr>
        <w:rPr>
          <w:rFonts w:ascii="ＭＳ Ｐゴシック" w:eastAsia="ＭＳ Ｐゴシック" w:hAnsi="ＭＳ Ｐゴシック" w:cs="ＭＳ Ｐゴシック"/>
        </w:rPr>
      </w:pPr>
    </w:p>
    <w:p w14:paraId="00000033" w14:textId="54B9181F"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5BDF3BE5" w14:textId="061173D4"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906DFA">
        <w:rPr>
          <w:rFonts w:ascii="ＭＳ Ｐゴシック" w:eastAsia="ＭＳ Ｐゴシック" w:hAnsi="ＭＳ Ｐゴシック" w:cs="ＭＳ Ｐゴシック" w:hint="eastAsia"/>
        </w:rPr>
        <w:t>2</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基本操作</w:t>
      </w:r>
    </w:p>
    <w:p w14:paraId="62C368CD" w14:textId="77777777" w:rsidR="00B13159" w:rsidRDefault="00B13159">
      <w:pPr>
        <w:rPr>
          <w:rFonts w:ascii="ＭＳ Ｐゴシック" w:eastAsia="ＭＳ Ｐゴシック" w:hAnsi="ＭＳ Ｐゴシック" w:cs="ＭＳ Ｐゴシック"/>
        </w:rPr>
      </w:pPr>
    </w:p>
    <w:p w14:paraId="0000003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application.properties中の「server.servlet.context-path」でコンテキストパスが指定されます。また、「server.port」でポート番号が指定されます。問題の設定ではコンテキストパスが「/school」、ポート番号が「15000」となっているため、URLは「http://</w:t>
      </w:r>
      <w:hyperlink r:id="rId11">
        <w:r>
          <w:rPr>
            <w:rFonts w:ascii="ＭＳ Ｐゴシック" w:eastAsia="ＭＳ Ｐゴシック" w:hAnsi="ＭＳ Ｐゴシック" w:cs="ＭＳ Ｐゴシック"/>
            <w:color w:val="1155CC"/>
            <w:u w:val="single"/>
          </w:rPr>
          <w:t>[ホスト名</w:t>
        </w:r>
      </w:hyperlink>
      <w:r>
        <w:rPr>
          <w:rFonts w:ascii="ＭＳ Ｐゴシック" w:eastAsia="ＭＳ Ｐゴシック" w:hAnsi="ＭＳ Ｐゴシック" w:cs="ＭＳ Ｐゴシック"/>
        </w:rPr>
        <w:t>]:15000/school/〇〇」と記述する必要があります。したがって、選択肢4が正解です。</w:t>
      </w:r>
    </w:p>
    <w:p w14:paraId="00000035" w14:textId="77777777" w:rsidR="00341BB7" w:rsidRDefault="00341BB7">
      <w:pPr>
        <w:rPr>
          <w:rFonts w:ascii="ＭＳ Ｐゴシック" w:eastAsia="ＭＳ Ｐゴシック" w:hAnsi="ＭＳ Ｐゴシック" w:cs="ＭＳ Ｐゴシック"/>
        </w:rPr>
      </w:pPr>
    </w:p>
    <w:p w14:paraId="00000036" w14:textId="77777777" w:rsidR="00341BB7" w:rsidRDefault="00341BB7">
      <w:pPr>
        <w:rPr>
          <w:rFonts w:ascii="ＭＳ Ｐゴシック" w:eastAsia="ＭＳ Ｐゴシック" w:hAnsi="ＭＳ Ｐゴシック" w:cs="ＭＳ Ｐゴシック"/>
        </w:rPr>
      </w:pPr>
    </w:p>
    <w:p w14:paraId="00000037" w14:textId="77777777" w:rsidR="00341BB7" w:rsidRDefault="00341BB7">
      <w:pPr>
        <w:rPr>
          <w:rFonts w:ascii="ＭＳ Ｐゴシック" w:eastAsia="ＭＳ Ｐゴシック" w:hAnsi="ＭＳ Ｐゴシック" w:cs="ＭＳ Ｐゴシック"/>
        </w:rPr>
      </w:pPr>
    </w:p>
    <w:p w14:paraId="00000038" w14:textId="77777777" w:rsidR="00341BB7" w:rsidRDefault="00341BB7">
      <w:pPr>
        <w:rPr>
          <w:rFonts w:ascii="ＭＳ Ｐゴシック" w:eastAsia="ＭＳ Ｐゴシック" w:hAnsi="ＭＳ Ｐゴシック" w:cs="ＭＳ Ｐゴシック"/>
        </w:rPr>
      </w:pPr>
    </w:p>
    <w:p w14:paraId="00000039" w14:textId="77777777" w:rsidR="00341BB7" w:rsidRDefault="00341BB7">
      <w:pPr>
        <w:rPr>
          <w:rFonts w:ascii="ＭＳ Ｐゴシック" w:eastAsia="ＭＳ Ｐゴシック" w:hAnsi="ＭＳ Ｐゴシック" w:cs="ＭＳ Ｐゴシック"/>
        </w:rPr>
      </w:pPr>
    </w:p>
    <w:p w14:paraId="0000003A" w14:textId="77777777" w:rsidR="00341BB7" w:rsidRDefault="00877D36">
      <w:pPr>
        <w:rPr>
          <w:rFonts w:ascii="ＭＳ Ｐゴシック" w:eastAsia="ＭＳ Ｐゴシック" w:hAnsi="ＭＳ Ｐゴシック" w:cs="ＭＳ Ｐゴシック"/>
        </w:rPr>
      </w:pPr>
      <w:r>
        <w:br w:type="page"/>
      </w:r>
    </w:p>
    <w:p w14:paraId="0000003B" w14:textId="77777777" w:rsidR="00341BB7" w:rsidRDefault="00877D36">
      <w:pPr>
        <w:pStyle w:val="2"/>
        <w:rPr>
          <w:rFonts w:ascii="ＭＳ Ｐゴシック" w:eastAsia="ＭＳ Ｐゴシック" w:hAnsi="ＭＳ Ｐゴシック" w:cs="ＭＳ Ｐゴシック"/>
        </w:rPr>
      </w:pPr>
      <w:bookmarkStart w:id="2" w:name="_d489bfshfad8" w:colFirst="0" w:colLast="0"/>
      <w:bookmarkEnd w:id="2"/>
      <w:r>
        <w:rPr>
          <w:rFonts w:ascii="ＭＳ Ｐゴシック" w:eastAsia="ＭＳ Ｐゴシック" w:hAnsi="ＭＳ Ｐゴシック" w:cs="ＭＳ Ｐゴシック"/>
        </w:rPr>
        <w:lastRenderedPageBreak/>
        <w:t>問3</w:t>
      </w:r>
    </w:p>
    <w:p w14:paraId="0000003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下記のHTMLファイルをSpring Boot環境でのビューとして、かつThymeleafの機能を持たせたい。その場合に必要な操作として誤っているものはどれか。</w:t>
      </w:r>
    </w:p>
    <w:p w14:paraId="0000003D" w14:textId="5FE6787D"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なお、対象のWebアプリケーションは</w:t>
      </w:r>
      <w:r w:rsidR="003B60B5" w:rsidRPr="003B60B5">
        <w:rPr>
          <w:rFonts w:ascii="ＭＳ Ｐゴシック" w:eastAsia="ＭＳ Ｐゴシック" w:hAnsi="ＭＳ Ｐゴシック" w:cs="ＭＳ Ｐゴシック" w:hint="eastAsia"/>
          <w:color w:val="FF0000"/>
        </w:rPr>
        <w:t>Eclipse</w:t>
      </w:r>
      <w:r>
        <w:rPr>
          <w:rFonts w:ascii="ＭＳ Ｐゴシック" w:eastAsia="ＭＳ Ｐゴシック" w:hAnsi="ＭＳ Ｐゴシック" w:cs="ＭＳ Ｐゴシック"/>
        </w:rPr>
        <w:t>のプロジェクト内で実装するものとする。</w:t>
      </w:r>
    </w:p>
    <w:p w14:paraId="0000003E" w14:textId="77777777" w:rsidR="00341BB7" w:rsidRDefault="00341BB7">
      <w:pPr>
        <w:rPr>
          <w:rFonts w:ascii="ＭＳ Ｐゴシック" w:eastAsia="ＭＳ Ｐゴシック" w:hAnsi="ＭＳ Ｐゴシック" w:cs="ＭＳ Ｐゴシック"/>
        </w:rPr>
      </w:pPr>
    </w:p>
    <w:p w14:paraId="0000003F"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[top.html]</w:t>
      </w:r>
    </w:p>
    <w:p w14:paraId="00000040"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&lt;!DOCTYPE html&gt;</w:t>
      </w:r>
    </w:p>
    <w:p w14:paraId="00000041"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&lt;html&gt;</w:t>
      </w:r>
    </w:p>
    <w:p w14:paraId="00000042"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&lt;head&gt;</w:t>
      </w:r>
    </w:p>
    <w:p w14:paraId="00000043"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&lt;meta charset="UTF-8"&gt;</w:t>
      </w:r>
    </w:p>
    <w:p w14:paraId="00000044"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&lt;title&gt;Spring </w:t>
      </w:r>
      <w:r>
        <w:rPr>
          <w:rFonts w:ascii="ＭＳ Ｐゴシック" w:eastAsia="ＭＳ Ｐゴシック" w:hAnsi="ＭＳ Ｐゴシック" w:cs="ＭＳ Ｐゴシック"/>
        </w:rPr>
        <w:t>総合試験</w:t>
      </w:r>
      <w:r w:rsidRPr="00DC5453">
        <w:rPr>
          <w:rFonts w:ascii="ＭＳ Ｐゴシック" w:eastAsia="ＭＳ Ｐゴシック" w:hAnsi="ＭＳ Ｐゴシック" w:cs="ＭＳ Ｐゴシック"/>
          <w:lang w:val="en-US"/>
        </w:rPr>
        <w:t>&lt;/title&gt;</w:t>
      </w:r>
    </w:p>
    <w:p w14:paraId="0000004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&lt;/head&gt;</w:t>
      </w:r>
    </w:p>
    <w:p w14:paraId="0000004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&lt;body&gt;</w:t>
      </w:r>
    </w:p>
    <w:p w14:paraId="0000004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ab/>
        <w:t>&lt;h2&gt;トップページ&lt;/h2&gt;</w:t>
      </w:r>
    </w:p>
    <w:p w14:paraId="0000004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&lt;/body&gt;</w:t>
      </w:r>
    </w:p>
    <w:p w14:paraId="0000004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&lt;/html&gt;</w:t>
      </w:r>
    </w:p>
    <w:p w14:paraId="0000004A" w14:textId="77777777" w:rsidR="00341BB7" w:rsidRDefault="00341BB7">
      <w:pPr>
        <w:rPr>
          <w:rFonts w:ascii="ＭＳ Ｐゴシック" w:eastAsia="ＭＳ Ｐゴシック" w:hAnsi="ＭＳ Ｐゴシック" w:cs="ＭＳ Ｐゴシック"/>
        </w:rPr>
      </w:pPr>
    </w:p>
    <w:p w14:paraId="0000004B" w14:textId="77777777" w:rsidR="00341BB7" w:rsidRDefault="00877D36">
      <w:pPr>
        <w:numPr>
          <w:ilvl w:val="0"/>
          <w:numId w:val="1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プロジェクトに対してThymeleafを利用可能にするための設定を追加する。</w:t>
      </w:r>
    </w:p>
    <w:p w14:paraId="0000004C" w14:textId="77777777" w:rsidR="00341BB7" w:rsidRDefault="00877D36">
      <w:pPr>
        <w:numPr>
          <w:ilvl w:val="0"/>
          <w:numId w:val="1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対象のHTMLファイルの拡張子を「xmlns」に変更する。</w:t>
      </w:r>
    </w:p>
    <w:p w14:paraId="0000004D" w14:textId="77777777" w:rsidR="00341BB7" w:rsidRDefault="00877D36">
      <w:pPr>
        <w:numPr>
          <w:ilvl w:val="0"/>
          <w:numId w:val="1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対象のHTMLファイル中に「&lt;xmlns:th="http://www.thymeleaf.org"&gt;というタグを追記する。</w:t>
      </w:r>
    </w:p>
    <w:p w14:paraId="0000004E" w14:textId="77777777" w:rsidR="00341BB7" w:rsidRDefault="00877D36">
      <w:pPr>
        <w:numPr>
          <w:ilvl w:val="0"/>
          <w:numId w:val="1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対象のHTMLファイルをプロジェクト中の「src/main/resources/templates」以下に保存する。</w:t>
      </w:r>
    </w:p>
    <w:p w14:paraId="0000004F" w14:textId="77777777" w:rsidR="00341BB7" w:rsidRDefault="00341BB7">
      <w:pPr>
        <w:rPr>
          <w:rFonts w:ascii="ＭＳ Ｐゴシック" w:eastAsia="ＭＳ Ｐゴシック" w:hAnsi="ＭＳ Ｐゴシック" w:cs="ＭＳ Ｐゴシック"/>
        </w:rPr>
      </w:pPr>
    </w:p>
    <w:p w14:paraId="0000005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051" w14:textId="77777777" w:rsidR="00341BB7" w:rsidRDefault="00341BB7">
      <w:pPr>
        <w:rPr>
          <w:rFonts w:ascii="ＭＳ Ｐゴシック" w:eastAsia="ＭＳ Ｐゴシック" w:hAnsi="ＭＳ Ｐゴシック" w:cs="ＭＳ Ｐゴシック"/>
        </w:rPr>
      </w:pPr>
    </w:p>
    <w:p w14:paraId="00000052" w14:textId="653535B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125308D4" w14:textId="1BD28025" w:rsidR="00B13159" w:rsidRDefault="00646B6D">
      <w:pPr>
        <w:rPr>
          <w:rFonts w:ascii="ＭＳ Ｐゴシック" w:eastAsia="ＭＳ Ｐゴシック" w:hAnsi="ＭＳ Ｐゴシック" w:cs="ＭＳ Ｐゴシック"/>
        </w:rPr>
      </w:pPr>
      <w:r w:rsidRPr="00646B6D">
        <w:rPr>
          <w:rFonts w:ascii="ＭＳ Ｐゴシック" w:eastAsia="ＭＳ Ｐゴシック" w:hAnsi="ＭＳ Ｐゴシック" w:cs="ＭＳ Ｐゴシック" w:hint="eastAsia"/>
        </w:rPr>
        <w:t>『東京ITスクール Spring』　第</w:t>
      </w:r>
      <w:r w:rsidR="00F055CA">
        <w:rPr>
          <w:rFonts w:ascii="ＭＳ Ｐゴシック" w:eastAsia="ＭＳ Ｐゴシック" w:hAnsi="ＭＳ Ｐゴシック" w:cs="ＭＳ Ｐゴシック" w:hint="eastAsia"/>
        </w:rPr>
        <w:t>2</w:t>
      </w:r>
      <w:r w:rsidRPr="00646B6D">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基本操作</w:t>
      </w:r>
    </w:p>
    <w:p w14:paraId="549D2834" w14:textId="77777777" w:rsidR="00646B6D" w:rsidRDefault="00646B6D">
      <w:pPr>
        <w:rPr>
          <w:rFonts w:ascii="ＭＳ Ｐゴシック" w:eastAsia="ＭＳ Ｐゴシック" w:hAnsi="ＭＳ Ｐゴシック" w:cs="ＭＳ Ｐゴシック"/>
        </w:rPr>
      </w:pPr>
    </w:p>
    <w:p w14:paraId="00000053" w14:textId="11568E78"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Thymeleafを利用するにはまず、プロジェクト中のpom.xmlにThymeleafを利用可能にするための設定を追加する必要があります。</w:t>
      </w:r>
      <w:r w:rsidR="000A5917" w:rsidRPr="003B60B5">
        <w:rPr>
          <w:rFonts w:ascii="ＭＳ Ｐゴシック" w:eastAsia="ＭＳ Ｐゴシック" w:hAnsi="ＭＳ Ｐゴシック" w:cs="ＭＳ Ｐゴシック" w:hint="eastAsia"/>
          <w:color w:val="FF0000"/>
        </w:rPr>
        <w:t>Eclipse</w:t>
      </w:r>
      <w:r>
        <w:rPr>
          <w:rFonts w:ascii="ＭＳ Ｐゴシック" w:eastAsia="ＭＳ Ｐゴシック" w:hAnsi="ＭＳ Ｐゴシック" w:cs="ＭＳ Ｐゴシック"/>
        </w:rPr>
        <w:t>では専用UIで使用したい機能を追加できるようになっています。そのため、選択肢1は不正解です。</w:t>
      </w:r>
    </w:p>
    <w:p w14:paraId="0000005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HTMLファイルをThymeleafとして機能させるには、&lt;html&gt;タグに「xmlns:th="</w:t>
      </w:r>
      <w:hyperlink r:id="rId12">
        <w:r>
          <w:rPr>
            <w:rFonts w:ascii="ＭＳ Ｐゴシック" w:eastAsia="ＭＳ Ｐゴシック" w:hAnsi="ＭＳ Ｐゴシック" w:cs="ＭＳ Ｐゴシック"/>
            <w:color w:val="1155CC"/>
            <w:u w:val="single"/>
          </w:rPr>
          <w:t>http://www.thymeleaf.org"」という属性を追記する必要があります</w:t>
        </w:r>
      </w:hyperlink>
      <w:r>
        <w:rPr>
          <w:rFonts w:ascii="ＭＳ Ｐゴシック" w:eastAsia="ＭＳ Ｐゴシック" w:hAnsi="ＭＳ Ｐゴシック" w:cs="ＭＳ Ｐゴシック"/>
        </w:rPr>
        <w:t>。そのため、選択肢3は不正解です。</w:t>
      </w:r>
    </w:p>
    <w:p w14:paraId="0000005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STSでは、ビューは「src/main/resources/templates」以下のフォルダ以下に保存する仕様となっています。そのため、選択肢4は不正解です。</w:t>
      </w:r>
    </w:p>
    <w:p w14:paraId="0000005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Thymeleafの機能を持たせるにあたって、HTMLファイルの拡張子を変更する必要はありません。したがって、選択肢2が正解です。</w:t>
      </w:r>
    </w:p>
    <w:p w14:paraId="00000057" w14:textId="77777777" w:rsidR="00341BB7" w:rsidRDefault="00341BB7">
      <w:pPr>
        <w:rPr>
          <w:rFonts w:ascii="ＭＳ Ｐゴシック" w:eastAsia="ＭＳ Ｐゴシック" w:hAnsi="ＭＳ Ｐゴシック" w:cs="ＭＳ Ｐゴシック"/>
        </w:rPr>
      </w:pPr>
    </w:p>
    <w:p w14:paraId="00000058" w14:textId="77777777" w:rsidR="00341BB7" w:rsidRDefault="00341BB7">
      <w:pPr>
        <w:rPr>
          <w:rFonts w:ascii="ＭＳ Ｐゴシック" w:eastAsia="ＭＳ Ｐゴシック" w:hAnsi="ＭＳ Ｐゴシック" w:cs="ＭＳ Ｐゴシック"/>
        </w:rPr>
      </w:pPr>
    </w:p>
    <w:p w14:paraId="00000059" w14:textId="77777777" w:rsidR="00341BB7" w:rsidRDefault="00341BB7">
      <w:pPr>
        <w:rPr>
          <w:rFonts w:ascii="ＭＳ Ｐゴシック" w:eastAsia="ＭＳ Ｐゴシック" w:hAnsi="ＭＳ Ｐゴシック" w:cs="ＭＳ Ｐゴシック"/>
        </w:rPr>
      </w:pPr>
    </w:p>
    <w:p w14:paraId="0000005C" w14:textId="77777777" w:rsidR="00341BB7" w:rsidRDefault="00877D36">
      <w:pPr>
        <w:rPr>
          <w:rFonts w:ascii="ＭＳ Ｐゴシック" w:eastAsia="ＭＳ Ｐゴシック" w:hAnsi="ＭＳ Ｐゴシック" w:cs="ＭＳ Ｐゴシック"/>
        </w:rPr>
      </w:pPr>
      <w:r>
        <w:br w:type="page"/>
      </w:r>
    </w:p>
    <w:p w14:paraId="0000005D" w14:textId="77777777" w:rsidR="00341BB7" w:rsidRDefault="00877D36">
      <w:pPr>
        <w:pStyle w:val="1"/>
      </w:pPr>
      <w:bookmarkStart w:id="3" w:name="_vt3dc2y0w7f1" w:colFirst="0" w:colLast="0"/>
      <w:bookmarkEnd w:id="3"/>
      <w:r>
        <w:rPr>
          <w:rFonts w:ascii="Arial Unicode MS" w:eastAsia="Arial Unicode MS" w:hAnsi="Arial Unicode MS" w:cs="Arial Unicode MS"/>
        </w:rPr>
        <w:lastRenderedPageBreak/>
        <w:t>フォーム処理</w:t>
      </w:r>
    </w:p>
    <w:p w14:paraId="0000005E" w14:textId="77777777" w:rsidR="00341BB7" w:rsidRDefault="00877D36">
      <w:pPr>
        <w:pStyle w:val="2"/>
        <w:rPr>
          <w:rFonts w:ascii="ＭＳ Ｐゴシック" w:eastAsia="ＭＳ Ｐゴシック" w:hAnsi="ＭＳ Ｐゴシック" w:cs="ＭＳ Ｐゴシック"/>
        </w:rPr>
      </w:pPr>
      <w:bookmarkStart w:id="4" w:name="_ds8ufyaal6ri" w:colFirst="0" w:colLast="0"/>
      <w:bookmarkEnd w:id="4"/>
      <w:r>
        <w:rPr>
          <w:rFonts w:ascii="ＭＳ Ｐゴシック" w:eastAsia="ＭＳ Ｐゴシック" w:hAnsi="ＭＳ Ｐゴシック" w:cs="ＭＳ Ｐゴシック"/>
        </w:rPr>
        <w:t>問4</w:t>
      </w:r>
    </w:p>
    <w:p w14:paraId="0000005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HTMLファイル中の下記フォームを使用して入力値をサーバに送信し、コントローラTestControllerのinput()メソッドを実行したい。</w:t>
      </w:r>
    </w:p>
    <w:p w14:paraId="0000006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フォームの送信ボタンを押したとき、リクエストURLとして正しいものはどれか。</w:t>
      </w:r>
    </w:p>
    <w:p w14:paraId="0000006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なお、リクエスト対象のWebアプリケーションにはコンテキストパスの設定が登録されていないものとする。</w:t>
      </w:r>
    </w:p>
    <w:p w14:paraId="0000006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また、リクエストURL中のポート番号はこの問題では省略している。</w:t>
      </w:r>
    </w:p>
    <w:p w14:paraId="00000063" w14:textId="77777777" w:rsidR="00341BB7" w:rsidRDefault="00341BB7">
      <w:pPr>
        <w:rPr>
          <w:rFonts w:ascii="ＭＳ Ｐゴシック" w:eastAsia="ＭＳ Ｐゴシック" w:hAnsi="ＭＳ Ｐゴシック" w:cs="ＭＳ Ｐゴシック"/>
        </w:rPr>
      </w:pPr>
    </w:p>
    <w:p w14:paraId="0000006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[test.html]</w:t>
      </w:r>
    </w:p>
    <w:p w14:paraId="0000006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66" w14:textId="3DB69589" w:rsidR="00341BB7" w:rsidRPr="00BF174A" w:rsidRDefault="00877D36">
      <w:pPr>
        <w:rPr>
          <w:rFonts w:ascii="ＭＳ Ｐゴシック" w:eastAsia="ＭＳ Ｐゴシック" w:hAnsi="ＭＳ Ｐゴシック" w:cs="ＭＳ Ｐゴシック"/>
          <w:lang w:val="en-US"/>
        </w:rPr>
      </w:pPr>
      <w:r w:rsidRPr="00BF174A">
        <w:rPr>
          <w:rFonts w:ascii="ＭＳ Ｐゴシック" w:eastAsia="ＭＳ Ｐゴシック" w:hAnsi="ＭＳ Ｐゴシック" w:cs="ＭＳ Ｐゴシック"/>
          <w:lang w:val="en-US"/>
        </w:rPr>
        <w:t xml:space="preserve">&lt;form </w:t>
      </w:r>
      <w:r w:rsidR="00F844AE" w:rsidRPr="00BF174A">
        <w:rPr>
          <w:rFonts w:ascii="ＭＳ Ｐゴシック" w:eastAsia="ＭＳ Ｐゴシック" w:hAnsi="ＭＳ Ｐゴシック" w:cs="ＭＳ Ｐゴシック" w:hint="eastAsia"/>
          <w:lang w:val="en-US"/>
        </w:rPr>
        <w:t>th:</w:t>
      </w:r>
      <w:r w:rsidRPr="00BF174A">
        <w:rPr>
          <w:rFonts w:ascii="ＭＳ Ｐゴシック" w:eastAsia="ＭＳ Ｐゴシック" w:hAnsi="ＭＳ Ｐゴシック" w:cs="ＭＳ Ｐゴシック"/>
          <w:lang w:val="en-US"/>
        </w:rPr>
        <w:t>action="</w:t>
      </w:r>
      <w:r w:rsidR="00F844AE" w:rsidRPr="00BF174A">
        <w:rPr>
          <w:rFonts w:ascii="ＭＳ Ｐゴシック" w:eastAsia="ＭＳ Ｐゴシック" w:hAnsi="ＭＳ Ｐゴシック" w:cs="ＭＳ Ｐゴシック" w:hint="eastAsia"/>
          <w:lang w:val="en-US"/>
        </w:rPr>
        <w:t>@{</w:t>
      </w:r>
      <w:r w:rsidRPr="00BF174A">
        <w:rPr>
          <w:rFonts w:ascii="ＭＳ Ｐゴシック" w:eastAsia="ＭＳ Ｐゴシック" w:hAnsi="ＭＳ Ｐゴシック" w:cs="ＭＳ Ｐゴシック"/>
          <w:lang w:val="en-US"/>
        </w:rPr>
        <w:t>/test</w:t>
      </w:r>
      <w:r w:rsidR="00F844AE" w:rsidRPr="00BF174A">
        <w:rPr>
          <w:rFonts w:ascii="ＭＳ Ｐゴシック" w:eastAsia="ＭＳ Ｐゴシック" w:hAnsi="ＭＳ Ｐゴシック" w:cs="ＭＳ Ｐゴシック" w:hint="eastAsia"/>
          <w:lang w:val="en-US"/>
        </w:rPr>
        <w:t>}</w:t>
      </w:r>
      <w:r w:rsidRPr="00BF174A">
        <w:rPr>
          <w:rFonts w:ascii="ＭＳ Ｐゴシック" w:eastAsia="ＭＳ Ｐゴシック" w:hAnsi="ＭＳ Ｐゴシック" w:cs="ＭＳ Ｐゴシック"/>
          <w:lang w:val="en-US"/>
        </w:rPr>
        <w:t>" method="GET"&gt;</w:t>
      </w:r>
    </w:p>
    <w:p w14:paraId="0000006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&lt;input type="text" name="user"/&gt;</w:t>
      </w:r>
    </w:p>
    <w:p w14:paraId="00000068" w14:textId="77777777" w:rsidR="00341BB7" w:rsidRPr="00CC5F46"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 xml:space="preserve">　　　　</w:t>
      </w:r>
      <w:r w:rsidRPr="00CC5F46">
        <w:rPr>
          <w:rFonts w:ascii="ＭＳ Ｐゴシック" w:eastAsia="ＭＳ Ｐゴシック" w:hAnsi="ＭＳ Ｐゴシック" w:cs="ＭＳ Ｐゴシック"/>
          <w:lang w:val="en-US"/>
        </w:rPr>
        <w:t>&lt;input type="submit" value="</w:t>
      </w:r>
      <w:r>
        <w:rPr>
          <w:rFonts w:ascii="ＭＳ Ｐゴシック" w:eastAsia="ＭＳ Ｐゴシック" w:hAnsi="ＭＳ Ｐゴシック" w:cs="ＭＳ Ｐゴシック"/>
        </w:rPr>
        <w:t>送信</w:t>
      </w:r>
      <w:r w:rsidRPr="00CC5F46">
        <w:rPr>
          <w:rFonts w:ascii="ＭＳ Ｐゴシック" w:eastAsia="ＭＳ Ｐゴシック" w:hAnsi="ＭＳ Ｐゴシック" w:cs="ＭＳ Ｐゴシック"/>
          <w:lang w:val="en-US"/>
        </w:rPr>
        <w:t>" /&gt;</w:t>
      </w:r>
    </w:p>
    <w:p w14:paraId="0000006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&lt;/form&gt;</w:t>
      </w:r>
    </w:p>
    <w:p w14:paraId="0000006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6B" w14:textId="77777777" w:rsidR="00341BB7" w:rsidRDefault="00341BB7">
      <w:pPr>
        <w:rPr>
          <w:rFonts w:ascii="ＭＳ Ｐゴシック" w:eastAsia="ＭＳ Ｐゴシック" w:hAnsi="ＭＳ Ｐゴシック" w:cs="ＭＳ Ｐゴシック"/>
        </w:rPr>
      </w:pPr>
    </w:p>
    <w:p w14:paraId="0000006C" w14:textId="77777777" w:rsidR="00341BB7" w:rsidRDefault="00341BB7">
      <w:pPr>
        <w:rPr>
          <w:rFonts w:ascii="ＭＳ Ｐゴシック" w:eastAsia="ＭＳ Ｐゴシック" w:hAnsi="ＭＳ Ｐゴシック" w:cs="ＭＳ Ｐゴシック"/>
        </w:rPr>
      </w:pPr>
    </w:p>
    <w:p w14:paraId="0000006D" w14:textId="77777777" w:rsidR="00341BB7" w:rsidRDefault="00341BB7">
      <w:pPr>
        <w:rPr>
          <w:rFonts w:ascii="ＭＳ Ｐゴシック" w:eastAsia="ＭＳ Ｐゴシック" w:hAnsi="ＭＳ Ｐゴシック" w:cs="ＭＳ Ｐゴシック"/>
        </w:rPr>
      </w:pPr>
    </w:p>
    <w:p w14:paraId="0000006E" w14:textId="483F6975" w:rsidR="00341BB7" w:rsidRDefault="00F147E1">
      <w:pPr>
        <w:numPr>
          <w:ilvl w:val="0"/>
          <w:numId w:val="26"/>
        </w:numPr>
        <w:rPr>
          <w:rFonts w:ascii="ＭＳ Ｐゴシック" w:eastAsia="ＭＳ Ｐゴシック" w:hAnsi="ＭＳ Ｐゴシック" w:cs="ＭＳ Ｐゴシック"/>
        </w:rPr>
      </w:pPr>
      <w:hyperlink r:id="rId13">
        <w:r w:rsidR="00877D36">
          <w:rPr>
            <w:rFonts w:ascii="ＭＳ Ｐゴシック" w:eastAsia="ＭＳ Ｐゴシック" w:hAnsi="ＭＳ Ｐゴシック" w:cs="ＭＳ Ｐゴシック"/>
            <w:color w:val="1155CC"/>
            <w:u w:val="single"/>
          </w:rPr>
          <w:t>http://[ホスト名</w:t>
        </w:r>
      </w:hyperlink>
      <w:r w:rsidR="00877D36">
        <w:rPr>
          <w:rFonts w:ascii="ＭＳ Ｐゴシック" w:eastAsia="ＭＳ Ｐゴシック" w:hAnsi="ＭＳ Ｐゴシック" w:cs="ＭＳ Ｐゴシック"/>
        </w:rPr>
        <w:t>]/TestController/test?user=[入力値]</w:t>
      </w:r>
    </w:p>
    <w:p w14:paraId="0000006F" w14:textId="43BD901C" w:rsidR="00341BB7" w:rsidRDefault="00F147E1">
      <w:pPr>
        <w:numPr>
          <w:ilvl w:val="0"/>
          <w:numId w:val="26"/>
        </w:numPr>
        <w:rPr>
          <w:rFonts w:ascii="ＭＳ Ｐゴシック" w:eastAsia="ＭＳ Ｐゴシック" w:hAnsi="ＭＳ Ｐゴシック" w:cs="ＭＳ Ｐゴシック"/>
        </w:rPr>
      </w:pPr>
      <w:hyperlink r:id="rId14">
        <w:r w:rsidR="00877D36">
          <w:rPr>
            <w:rFonts w:ascii="ＭＳ Ｐゴシック" w:eastAsia="ＭＳ Ｐゴシック" w:hAnsi="ＭＳ Ｐゴシック" w:cs="ＭＳ Ｐゴシック"/>
            <w:color w:val="1155CC"/>
            <w:u w:val="single"/>
          </w:rPr>
          <w:t>http://[ホスト名</w:t>
        </w:r>
      </w:hyperlink>
      <w:r w:rsidR="00877D36">
        <w:rPr>
          <w:rFonts w:ascii="ＭＳ Ｐゴシック" w:eastAsia="ＭＳ Ｐゴシック" w:hAnsi="ＭＳ Ｐゴシック" w:cs="ＭＳ Ｐゴシック"/>
        </w:rPr>
        <w:t>]/index/test?user=[入力値]</w:t>
      </w:r>
    </w:p>
    <w:p w14:paraId="00000070" w14:textId="5A4E5D82" w:rsidR="00341BB7" w:rsidRDefault="00F147E1">
      <w:pPr>
        <w:numPr>
          <w:ilvl w:val="0"/>
          <w:numId w:val="26"/>
        </w:numPr>
        <w:rPr>
          <w:rFonts w:ascii="ＭＳ Ｐゴシック" w:eastAsia="ＭＳ Ｐゴシック" w:hAnsi="ＭＳ Ｐゴシック" w:cs="ＭＳ Ｐゴシック"/>
        </w:rPr>
      </w:pPr>
      <w:hyperlink r:id="rId15">
        <w:r w:rsidR="00877D36">
          <w:rPr>
            <w:rFonts w:ascii="ＭＳ Ｐゴシック" w:eastAsia="ＭＳ Ｐゴシック" w:hAnsi="ＭＳ Ｐゴシック" w:cs="ＭＳ Ｐゴシック"/>
            <w:color w:val="1155CC"/>
            <w:u w:val="single"/>
          </w:rPr>
          <w:t>http://[ホスト名</w:t>
        </w:r>
      </w:hyperlink>
      <w:r w:rsidR="00877D36">
        <w:rPr>
          <w:rFonts w:ascii="ＭＳ Ｐゴシック" w:eastAsia="ＭＳ Ｐゴシック" w:hAnsi="ＭＳ Ｐゴシック" w:cs="ＭＳ Ｐゴシック"/>
        </w:rPr>
        <w:t>]/test?user=[入力値]</w:t>
      </w:r>
    </w:p>
    <w:p w14:paraId="00000071" w14:textId="77777777" w:rsidR="00341BB7" w:rsidRDefault="00F147E1">
      <w:pPr>
        <w:numPr>
          <w:ilvl w:val="0"/>
          <w:numId w:val="26"/>
        </w:numPr>
        <w:rPr>
          <w:rFonts w:ascii="ＭＳ Ｐゴシック" w:eastAsia="ＭＳ Ｐゴシック" w:hAnsi="ＭＳ Ｐゴシック" w:cs="ＭＳ Ｐゴシック"/>
        </w:rPr>
      </w:pPr>
      <w:hyperlink r:id="rId16">
        <w:r w:rsidR="00877D36">
          <w:rPr>
            <w:rFonts w:ascii="ＭＳ Ｐゴシック" w:eastAsia="ＭＳ Ｐゴシック" w:hAnsi="ＭＳ Ｐゴシック" w:cs="ＭＳ Ｐゴシック"/>
            <w:color w:val="1155CC"/>
            <w:u w:val="single"/>
          </w:rPr>
          <w:t>http://[ホスト名</w:t>
        </w:r>
      </w:hyperlink>
      <w:r w:rsidR="00877D36">
        <w:rPr>
          <w:rFonts w:ascii="ＭＳ Ｐゴシック" w:eastAsia="ＭＳ Ｐゴシック" w:hAnsi="ＭＳ Ｐゴシック" w:cs="ＭＳ Ｐゴシック"/>
        </w:rPr>
        <w:t>]/test/user/[入力値]</w:t>
      </w:r>
    </w:p>
    <w:p w14:paraId="00000072" w14:textId="77777777" w:rsidR="00341BB7" w:rsidRDefault="00341BB7">
      <w:pPr>
        <w:rPr>
          <w:rFonts w:ascii="ＭＳ Ｐゴシック" w:eastAsia="ＭＳ Ｐゴシック" w:hAnsi="ＭＳ Ｐゴシック" w:cs="ＭＳ Ｐゴシック"/>
        </w:rPr>
      </w:pPr>
    </w:p>
    <w:p w14:paraId="0000007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正解：3</w:t>
      </w:r>
    </w:p>
    <w:p w14:paraId="00000074" w14:textId="77777777" w:rsidR="00341BB7" w:rsidRDefault="00341BB7">
      <w:pPr>
        <w:rPr>
          <w:rFonts w:ascii="ＭＳ Ｐゴシック" w:eastAsia="ＭＳ Ｐゴシック" w:hAnsi="ＭＳ Ｐゴシック" w:cs="ＭＳ Ｐゴシック"/>
        </w:rPr>
      </w:pPr>
    </w:p>
    <w:p w14:paraId="00000075" w14:textId="3EF8415B"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54F012EE" w14:textId="62EFFA03"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0B69B3">
        <w:rPr>
          <w:rFonts w:ascii="ＭＳ Ｐゴシック" w:eastAsia="ＭＳ Ｐゴシック" w:hAnsi="ＭＳ Ｐゴシック" w:cs="ＭＳ Ｐゴシック" w:hint="eastAsia"/>
        </w:rPr>
        <w:t>4</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フォーム処理</w:t>
      </w:r>
    </w:p>
    <w:p w14:paraId="6A16C027" w14:textId="77777777" w:rsidR="00B13159" w:rsidRDefault="00B13159">
      <w:pPr>
        <w:rPr>
          <w:rFonts w:ascii="ＭＳ Ｐゴシック" w:eastAsia="ＭＳ Ｐゴシック" w:hAnsi="ＭＳ Ｐゴシック" w:cs="ＭＳ Ｐゴシック"/>
        </w:rPr>
      </w:pPr>
    </w:p>
    <w:p w14:paraId="0000007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form&gt;タグのmethod属性には「GET」が指定されているため、GET送信でパラメータが送信されます。GET送信では、URLの末尾に「?パラメータ名=入力値」という形式でクエリ情報が付随されます。そのため、選択肢4は形式が異なるため、不正解です。</w:t>
      </w:r>
    </w:p>
    <w:p w14:paraId="00000077" w14:textId="0C990754"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hyperlink r:id="rId17">
        <w:r>
          <w:rPr>
            <w:rFonts w:ascii="ＭＳ Ｐゴシック" w:eastAsia="ＭＳ Ｐゴシック" w:hAnsi="ＭＳ Ｐゴシック" w:cs="ＭＳ Ｐゴシック"/>
            <w:color w:val="1155CC"/>
            <w:u w:val="single"/>
          </w:rPr>
          <w:t>http://[ホスト名</w:t>
        </w:r>
      </w:hyperlink>
      <w:r>
        <w:rPr>
          <w:rFonts w:ascii="ＭＳ Ｐゴシック" w:eastAsia="ＭＳ Ｐゴシック" w:hAnsi="ＭＳ Ｐゴシック" w:cs="ＭＳ Ｐゴシック"/>
        </w:rPr>
        <w:t>]/」の後ろには、コントローラのメソッドを呼び出すために指定された文字列が追記されるかたちとなります。この文字列は&lt;form&gt;タグの</w:t>
      </w:r>
      <w:r w:rsidR="00BF174A">
        <w:rPr>
          <w:rFonts w:ascii="ＭＳ Ｐゴシック" w:eastAsia="ＭＳ Ｐゴシック" w:hAnsi="ＭＳ Ｐゴシック" w:cs="ＭＳ Ｐゴシック" w:hint="eastAsia"/>
        </w:rPr>
        <w:t>「th:</w:t>
      </w:r>
      <w:r>
        <w:rPr>
          <w:rFonts w:ascii="ＭＳ Ｐゴシック" w:eastAsia="ＭＳ Ｐゴシック" w:hAnsi="ＭＳ Ｐゴシック" w:cs="ＭＳ Ｐゴシック"/>
        </w:rPr>
        <w:t>act</w:t>
      </w:r>
      <w:r w:rsidR="000F4948">
        <w:rPr>
          <w:rFonts w:ascii="ＭＳ Ｐゴシック" w:eastAsia="ＭＳ Ｐゴシック" w:hAnsi="ＭＳ Ｐゴシック" w:cs="ＭＳ Ｐゴシック" w:hint="eastAsia"/>
        </w:rPr>
        <w:t>i</w:t>
      </w:r>
      <w:r>
        <w:rPr>
          <w:rFonts w:ascii="ＭＳ Ｐゴシック" w:eastAsia="ＭＳ Ｐゴシック" w:hAnsi="ＭＳ Ｐゴシック" w:cs="ＭＳ Ｐゴシック"/>
        </w:rPr>
        <w:t>on</w:t>
      </w:r>
      <w:r w:rsidR="00BF0AB0">
        <w:rPr>
          <w:rFonts w:ascii="ＭＳ Ｐゴシック" w:eastAsia="ＭＳ Ｐゴシック" w:hAnsi="ＭＳ Ｐゴシック" w:cs="ＭＳ Ｐゴシック" w:hint="eastAsia"/>
        </w:rPr>
        <w:t>」</w:t>
      </w:r>
      <w:r>
        <w:rPr>
          <w:rFonts w:ascii="ＭＳ Ｐゴシック" w:eastAsia="ＭＳ Ｐゴシック" w:hAnsi="ＭＳ Ｐゴシック" w:cs="ＭＳ Ｐゴシック"/>
        </w:rPr>
        <w:t>属性で指定します。</w:t>
      </w:r>
      <w:r w:rsidR="00A44E91">
        <w:rPr>
          <w:rFonts w:ascii="ＭＳ Ｐゴシック" w:eastAsia="ＭＳ Ｐゴシック" w:hAnsi="ＭＳ Ｐゴシック" w:cs="ＭＳ Ｐゴシック" w:hint="eastAsia"/>
        </w:rPr>
        <w:t>この属性</w:t>
      </w:r>
      <w:r w:rsidR="00203C69">
        <w:rPr>
          <w:rFonts w:ascii="ＭＳ Ｐゴシック" w:eastAsia="ＭＳ Ｐゴシック" w:hAnsi="ＭＳ Ｐゴシック" w:cs="ＭＳ Ｐゴシック" w:hint="eastAsia"/>
        </w:rPr>
        <w:t>により</w:t>
      </w:r>
      <w:r w:rsidR="00A44E91">
        <w:rPr>
          <w:rFonts w:ascii="ＭＳ Ｐゴシック" w:eastAsia="ＭＳ Ｐゴシック" w:hAnsi="ＭＳ Ｐゴシック" w:cs="ＭＳ Ｐゴシック" w:hint="eastAsia"/>
        </w:rPr>
        <w:t>「コンテキストパスを含むパス名」が組み立てられますが、</w:t>
      </w:r>
      <w:r w:rsidR="00C12D4F">
        <w:rPr>
          <w:rFonts w:ascii="ＭＳ Ｐゴシック" w:eastAsia="ＭＳ Ｐゴシック" w:hAnsi="ＭＳ Ｐゴシック" w:cs="ＭＳ Ｐゴシック" w:hint="eastAsia"/>
        </w:rPr>
        <w:t>問題の前提として</w:t>
      </w:r>
      <w:r w:rsidR="00A44E91">
        <w:rPr>
          <w:rFonts w:ascii="ＭＳ Ｐゴシック" w:eastAsia="ＭＳ Ｐゴシック" w:hAnsi="ＭＳ Ｐゴシック" w:cs="ＭＳ Ｐゴシック" w:hint="eastAsia"/>
        </w:rPr>
        <w:t>今回</w:t>
      </w:r>
      <w:r w:rsidR="00C12D4F">
        <w:rPr>
          <w:rFonts w:ascii="ＭＳ Ｐゴシック" w:eastAsia="ＭＳ Ｐゴシック" w:hAnsi="ＭＳ Ｐゴシック" w:cs="ＭＳ Ｐゴシック" w:hint="eastAsia"/>
        </w:rPr>
        <w:t>はコンテキストパスを</w:t>
      </w:r>
      <w:r w:rsidR="00A44E91">
        <w:rPr>
          <w:rFonts w:ascii="ＭＳ Ｐゴシック" w:eastAsia="ＭＳ Ｐゴシック" w:hAnsi="ＭＳ Ｐゴシック" w:cs="ＭＳ Ｐゴシック" w:hint="eastAsia"/>
        </w:rPr>
        <w:t>設定していないため、</w:t>
      </w:r>
      <w:r>
        <w:rPr>
          <w:rFonts w:ascii="ＭＳ Ｐゴシック" w:eastAsia="ＭＳ Ｐゴシック" w:hAnsi="ＭＳ Ｐゴシック" w:cs="ＭＳ Ｐゴシック"/>
        </w:rPr>
        <w:t>問題のフォームからは下記のリクエストURLが送信されることになります。</w:t>
      </w:r>
    </w:p>
    <w:p w14:paraId="00000078" w14:textId="77777777" w:rsidR="00341BB7" w:rsidRDefault="00341BB7">
      <w:pPr>
        <w:rPr>
          <w:rFonts w:ascii="ＭＳ Ｐゴシック" w:eastAsia="ＭＳ Ｐゴシック" w:hAnsi="ＭＳ Ｐゴシック" w:cs="ＭＳ Ｐゴシック"/>
        </w:rPr>
      </w:pPr>
    </w:p>
    <w:p w14:paraId="00000079" w14:textId="0B662E2E" w:rsidR="00341BB7" w:rsidRDefault="00F147E1">
      <w:pPr>
        <w:rPr>
          <w:rFonts w:ascii="ＭＳ Ｐゴシック" w:eastAsia="ＭＳ Ｐゴシック" w:hAnsi="ＭＳ Ｐゴシック" w:cs="ＭＳ Ｐゴシック"/>
        </w:rPr>
      </w:pPr>
      <w:hyperlink r:id="rId18">
        <w:r w:rsidR="00877D36">
          <w:rPr>
            <w:rFonts w:ascii="ＭＳ Ｐゴシック" w:eastAsia="ＭＳ Ｐゴシック" w:hAnsi="ＭＳ Ｐゴシック" w:cs="ＭＳ Ｐゴシック"/>
            <w:color w:val="1155CC"/>
            <w:u w:val="single"/>
          </w:rPr>
          <w:t>http://[ホスト名</w:t>
        </w:r>
      </w:hyperlink>
      <w:r w:rsidR="00877D36">
        <w:rPr>
          <w:rFonts w:ascii="ＭＳ Ｐゴシック" w:eastAsia="ＭＳ Ｐゴシック" w:hAnsi="ＭＳ Ｐゴシック" w:cs="ＭＳ Ｐゴシック"/>
        </w:rPr>
        <w:t>]/test?user=[入力値]</w:t>
      </w:r>
    </w:p>
    <w:p w14:paraId="0000007A" w14:textId="77777777" w:rsidR="00341BB7" w:rsidRDefault="00341BB7">
      <w:pPr>
        <w:rPr>
          <w:rFonts w:ascii="ＭＳ Ｐゴシック" w:eastAsia="ＭＳ Ｐゴシック" w:hAnsi="ＭＳ Ｐゴシック" w:cs="ＭＳ Ｐゴシック"/>
        </w:rPr>
      </w:pPr>
    </w:p>
    <w:p w14:paraId="0000007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したがって、選択肢3が正解です。</w:t>
      </w:r>
    </w:p>
    <w:p w14:paraId="0000007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なお、コントローラのメソッドにリクエストするためのURL中にコントローラやメソッドの名前を記述するルールはありません。そのため、選択肢1と2は不正解です。</w:t>
      </w:r>
    </w:p>
    <w:p w14:paraId="0000007D" w14:textId="77777777" w:rsidR="00341BB7" w:rsidRDefault="00877D36">
      <w:pPr>
        <w:rPr>
          <w:rFonts w:ascii="ＭＳ Ｐゴシック" w:eastAsia="ＭＳ Ｐゴシック" w:hAnsi="ＭＳ Ｐゴシック" w:cs="ＭＳ Ｐゴシック"/>
        </w:rPr>
      </w:pPr>
      <w:r>
        <w:br w:type="page"/>
      </w:r>
    </w:p>
    <w:p w14:paraId="0000007E" w14:textId="77777777" w:rsidR="00341BB7" w:rsidRDefault="00877D36">
      <w:pPr>
        <w:pStyle w:val="2"/>
        <w:rPr>
          <w:rFonts w:ascii="ＭＳ Ｐゴシック" w:eastAsia="ＭＳ Ｐゴシック" w:hAnsi="ＭＳ Ｐゴシック" w:cs="ＭＳ Ｐゴシック"/>
        </w:rPr>
      </w:pPr>
      <w:bookmarkStart w:id="5" w:name="_sjztbd86eona" w:colFirst="0" w:colLast="0"/>
      <w:bookmarkEnd w:id="5"/>
      <w:r>
        <w:rPr>
          <w:rFonts w:ascii="ＭＳ Ｐゴシック" w:eastAsia="ＭＳ Ｐゴシック" w:hAnsi="ＭＳ Ｐゴシック" w:cs="ＭＳ Ｐゴシック"/>
        </w:rPr>
        <w:lastRenderedPageBreak/>
        <w:t>問5</w:t>
      </w:r>
    </w:p>
    <w:p w14:paraId="0000007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HTMLファイル中の下記フォームを使用して入力値をサーバに送信し、コントローラTestControllerのinput()メソッドを実行したい。</w:t>
      </w:r>
    </w:p>
    <w:p w14:paraId="0000008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このとき、input()メソッドを定義する際の作業として、Spring Bootの仕様上誤っているものはどれか。</w:t>
      </w:r>
    </w:p>
    <w:p w14:paraId="00000081" w14:textId="77777777" w:rsidR="00341BB7" w:rsidRDefault="00341BB7">
      <w:pPr>
        <w:rPr>
          <w:rFonts w:ascii="ＭＳ Ｐゴシック" w:eastAsia="ＭＳ Ｐゴシック" w:hAnsi="ＭＳ Ｐゴシック" w:cs="ＭＳ Ｐゴシック"/>
        </w:rPr>
      </w:pPr>
    </w:p>
    <w:p w14:paraId="0000008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[test.html]</w:t>
      </w:r>
    </w:p>
    <w:p w14:paraId="0000008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84" w14:textId="762E83C3" w:rsidR="00341BB7" w:rsidRPr="00C00EEF" w:rsidRDefault="00877D36">
      <w:pPr>
        <w:rPr>
          <w:rFonts w:ascii="ＭＳ Ｐゴシック" w:eastAsia="ＭＳ Ｐゴシック" w:hAnsi="ＭＳ Ｐゴシック" w:cs="ＭＳ Ｐゴシック"/>
          <w:lang w:val="en-US"/>
        </w:rPr>
      </w:pPr>
      <w:r w:rsidRPr="00C00EEF">
        <w:rPr>
          <w:rFonts w:ascii="ＭＳ Ｐゴシック" w:eastAsia="ＭＳ Ｐゴシック" w:hAnsi="ＭＳ Ｐゴシック" w:cs="ＭＳ Ｐゴシック"/>
          <w:lang w:val="en-US"/>
        </w:rPr>
        <w:t xml:space="preserve">&lt;form </w:t>
      </w:r>
      <w:r w:rsidR="00212839">
        <w:rPr>
          <w:rFonts w:ascii="ＭＳ Ｐゴシック" w:eastAsia="ＭＳ Ｐゴシック" w:hAnsi="ＭＳ Ｐゴシック" w:cs="ＭＳ Ｐゴシック" w:hint="eastAsia"/>
          <w:lang w:val="en-US"/>
        </w:rPr>
        <w:t>th:</w:t>
      </w:r>
      <w:r w:rsidRPr="00C00EEF">
        <w:rPr>
          <w:rFonts w:ascii="ＭＳ Ｐゴシック" w:eastAsia="ＭＳ Ｐゴシック" w:hAnsi="ＭＳ Ｐゴシック" w:cs="ＭＳ Ｐゴシック"/>
          <w:lang w:val="en-US"/>
        </w:rPr>
        <w:t>action="</w:t>
      </w:r>
      <w:r w:rsidR="00212839">
        <w:rPr>
          <w:rFonts w:ascii="ＭＳ Ｐゴシック" w:eastAsia="ＭＳ Ｐゴシック" w:hAnsi="ＭＳ Ｐゴシック" w:cs="ＭＳ Ｐゴシック" w:hint="eastAsia"/>
          <w:lang w:val="en-US"/>
        </w:rPr>
        <w:t>@{</w:t>
      </w:r>
      <w:r w:rsidRPr="00C00EEF">
        <w:rPr>
          <w:rFonts w:ascii="ＭＳ Ｐゴシック" w:eastAsia="ＭＳ Ｐゴシック" w:hAnsi="ＭＳ Ｐゴシック" w:cs="ＭＳ Ｐゴシック"/>
          <w:lang w:val="en-US"/>
        </w:rPr>
        <w:t>/test</w:t>
      </w:r>
      <w:r w:rsidR="00212839">
        <w:rPr>
          <w:rFonts w:ascii="ＭＳ Ｐゴシック" w:eastAsia="ＭＳ Ｐゴシック" w:hAnsi="ＭＳ Ｐゴシック" w:cs="ＭＳ Ｐゴシック" w:hint="eastAsia"/>
          <w:lang w:val="en-US"/>
        </w:rPr>
        <w:t>}</w:t>
      </w:r>
      <w:r w:rsidRPr="00C00EEF">
        <w:rPr>
          <w:rFonts w:ascii="ＭＳ Ｐゴシック" w:eastAsia="ＭＳ Ｐゴシック" w:hAnsi="ＭＳ Ｐゴシック" w:cs="ＭＳ Ｐゴシック"/>
          <w:lang w:val="en-US"/>
        </w:rPr>
        <w:t>" method="POST"&gt;</w:t>
      </w:r>
    </w:p>
    <w:p w14:paraId="0000008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&lt;input type="text" name="user"/&gt;</w:t>
      </w:r>
    </w:p>
    <w:p w14:paraId="00000086" w14:textId="77777777" w:rsidR="00341BB7" w:rsidRPr="00BC7DB0"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 xml:space="preserve">　　　　</w:t>
      </w:r>
      <w:r w:rsidRPr="00BC7DB0">
        <w:rPr>
          <w:rFonts w:ascii="ＭＳ Ｐゴシック" w:eastAsia="ＭＳ Ｐゴシック" w:hAnsi="ＭＳ Ｐゴシック" w:cs="ＭＳ Ｐゴシック"/>
          <w:lang w:val="en-US"/>
        </w:rPr>
        <w:t>&lt;input type="submit" value="</w:t>
      </w:r>
      <w:r>
        <w:rPr>
          <w:rFonts w:ascii="ＭＳ Ｐゴシック" w:eastAsia="ＭＳ Ｐゴシック" w:hAnsi="ＭＳ Ｐゴシック" w:cs="ＭＳ Ｐゴシック"/>
        </w:rPr>
        <w:t>送信</w:t>
      </w:r>
      <w:r w:rsidRPr="00BC7DB0">
        <w:rPr>
          <w:rFonts w:ascii="ＭＳ Ｐゴシック" w:eastAsia="ＭＳ Ｐゴシック" w:hAnsi="ＭＳ Ｐゴシック" w:cs="ＭＳ Ｐゴシック"/>
          <w:lang w:val="en-US"/>
        </w:rPr>
        <w:t>" /&gt;</w:t>
      </w:r>
    </w:p>
    <w:p w14:paraId="0000008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&lt;/form&gt;</w:t>
      </w:r>
    </w:p>
    <w:p w14:paraId="0000008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89" w14:textId="77777777" w:rsidR="00341BB7" w:rsidRDefault="00341BB7">
      <w:pPr>
        <w:rPr>
          <w:rFonts w:ascii="ＭＳ Ｐゴシック" w:eastAsia="ＭＳ Ｐゴシック" w:hAnsi="ＭＳ Ｐゴシック" w:cs="ＭＳ Ｐゴシック"/>
        </w:rPr>
      </w:pPr>
    </w:p>
    <w:p w14:paraId="0000008A" w14:textId="77777777" w:rsidR="00341BB7" w:rsidRDefault="00877D36">
      <w:pPr>
        <w:numPr>
          <w:ilvl w:val="0"/>
          <w:numId w:val="5"/>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input()メソッドにパラメータ名と同名の引数をString型で定義する。</w:t>
      </w:r>
    </w:p>
    <w:p w14:paraId="0000008B" w14:textId="77777777" w:rsidR="00341BB7" w:rsidRDefault="00877D36">
      <w:pPr>
        <w:numPr>
          <w:ilvl w:val="0"/>
          <w:numId w:val="5"/>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input()メソッドにパラメータ名と同名の引数をint型で定義する。</w:t>
      </w:r>
    </w:p>
    <w:p w14:paraId="0000008C" w14:textId="77777777" w:rsidR="00341BB7" w:rsidRDefault="00877D36">
      <w:pPr>
        <w:numPr>
          <w:ilvl w:val="0"/>
          <w:numId w:val="5"/>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リクエスト取得時に実行するためのアノテーションを記述し、「method = RequestMethod.POST」をそのアノテーションの引数として追記する。</w:t>
      </w:r>
    </w:p>
    <w:p w14:paraId="0000008D" w14:textId="77777777" w:rsidR="00341BB7" w:rsidRDefault="00877D36">
      <w:pPr>
        <w:numPr>
          <w:ilvl w:val="0"/>
          <w:numId w:val="5"/>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リクエスト取得時に実行するためのアノテーションを記述し、「method = "POST"」をそのアノテーションの引数として追記する。</w:t>
      </w:r>
    </w:p>
    <w:p w14:paraId="0000008E" w14:textId="77777777" w:rsidR="00341BB7" w:rsidRDefault="00341BB7">
      <w:pPr>
        <w:rPr>
          <w:rFonts w:ascii="ＭＳ Ｐゴシック" w:eastAsia="ＭＳ Ｐゴシック" w:hAnsi="ＭＳ Ｐゴシック" w:cs="ＭＳ Ｐゴシック"/>
        </w:rPr>
      </w:pPr>
    </w:p>
    <w:p w14:paraId="0000008F" w14:textId="77777777" w:rsidR="00341BB7" w:rsidRDefault="00341BB7">
      <w:pPr>
        <w:rPr>
          <w:rFonts w:ascii="ＭＳ Ｐゴシック" w:eastAsia="ＭＳ Ｐゴシック" w:hAnsi="ＭＳ Ｐゴシック" w:cs="ＭＳ Ｐゴシック"/>
        </w:rPr>
      </w:pPr>
    </w:p>
    <w:p w14:paraId="0000009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091" w14:textId="77777777" w:rsidR="00341BB7" w:rsidRDefault="00341BB7">
      <w:pPr>
        <w:rPr>
          <w:rFonts w:ascii="ＭＳ Ｐゴシック" w:eastAsia="ＭＳ Ｐゴシック" w:hAnsi="ＭＳ Ｐゴシック" w:cs="ＭＳ Ｐゴシック"/>
        </w:rPr>
      </w:pPr>
    </w:p>
    <w:p w14:paraId="00000092" w14:textId="1EDA3832"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34AA976D" w14:textId="0701110F"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C16E48">
        <w:rPr>
          <w:rFonts w:ascii="ＭＳ Ｐゴシック" w:eastAsia="ＭＳ Ｐゴシック" w:hAnsi="ＭＳ Ｐゴシック" w:cs="ＭＳ Ｐゴシック" w:hint="eastAsia"/>
        </w:rPr>
        <w:t>4</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フォーム処理</w:t>
      </w:r>
    </w:p>
    <w:p w14:paraId="670A757B" w14:textId="77777777" w:rsidR="00B13159" w:rsidRDefault="00B13159">
      <w:pPr>
        <w:rPr>
          <w:rFonts w:ascii="ＭＳ Ｐゴシック" w:eastAsia="ＭＳ Ｐゴシック" w:hAnsi="ＭＳ Ｐゴシック" w:cs="ＭＳ Ｐゴシック"/>
        </w:rPr>
      </w:pPr>
    </w:p>
    <w:p w14:paraId="00000093" w14:textId="72326682"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パラメータを取得する場合、対象のメソッドにはパラメータ名と同名の引数を指定します。このとき、引数の型はString型、int型のどちらでも定義できます。そのため、選択肢1と2は</w:t>
      </w:r>
      <w:ins w:id="6" w:author="森 健輔" w:date="2023-01-17T14:08:00Z">
        <w:r w:rsidR="00CC5F46">
          <w:rPr>
            <w:rFonts w:ascii="ＭＳ Ｐゴシック" w:eastAsia="ＭＳ Ｐゴシック" w:hAnsi="ＭＳ Ｐゴシック" w:cs="ＭＳ Ｐゴシック" w:hint="eastAsia"/>
          </w:rPr>
          <w:t>Springの仕様</w:t>
        </w:r>
      </w:ins>
      <w:r w:rsidR="0052394C">
        <w:rPr>
          <w:rFonts w:ascii="ＭＳ Ｐゴシック" w:eastAsia="ＭＳ Ｐゴシック" w:hAnsi="ＭＳ Ｐゴシック" w:cs="ＭＳ Ｐゴシック" w:hint="eastAsia"/>
        </w:rPr>
        <w:t>内容として正しいですが、「誤っているものはどれか」なので</w:t>
      </w:r>
      <w:r>
        <w:rPr>
          <w:rFonts w:ascii="ＭＳ Ｐゴシック" w:eastAsia="ＭＳ Ｐゴシック" w:hAnsi="ＭＳ Ｐゴシック" w:cs="ＭＳ Ｐゴシック"/>
        </w:rPr>
        <w:t>不正解</w:t>
      </w:r>
      <w:r w:rsidR="0052394C">
        <w:rPr>
          <w:rFonts w:ascii="ＭＳ Ｐゴシック" w:eastAsia="ＭＳ Ｐゴシック" w:hAnsi="ＭＳ Ｐゴシック" w:cs="ＭＳ Ｐゴシック" w:hint="eastAsia"/>
        </w:rPr>
        <w:t>となります。</w:t>
      </w:r>
    </w:p>
    <w:p w14:paraId="0000009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なお、引数の型がintやIntegerなどの数値を扱う型の場合、数値に変換できない文字列がパラメータとして渡されると、エラーが発生します。</w:t>
      </w:r>
    </w:p>
    <w:p w14:paraId="0000009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問題のフォームはパラメータをPOST送信で送ります。そのため、リクエストを受け取るメソッドにはPOST送信用の設定が必要です。具体的には@RequestMappingアノテーションの引数として下記内容を指定します。</w:t>
      </w:r>
    </w:p>
    <w:p w14:paraId="00000096" w14:textId="77777777" w:rsidR="00341BB7" w:rsidRDefault="00341BB7">
      <w:pPr>
        <w:rPr>
          <w:rFonts w:ascii="ＭＳ Ｐゴシック" w:eastAsia="ＭＳ Ｐゴシック" w:hAnsi="ＭＳ Ｐゴシック" w:cs="ＭＳ Ｐゴシック"/>
        </w:rPr>
      </w:pPr>
    </w:p>
    <w:p w14:paraId="0000009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method = RequestMethod.POST</w:t>
      </w:r>
    </w:p>
    <w:p w14:paraId="00000098" w14:textId="77777777" w:rsidR="00341BB7" w:rsidRDefault="00341BB7">
      <w:pPr>
        <w:rPr>
          <w:rFonts w:ascii="ＭＳ Ｐゴシック" w:eastAsia="ＭＳ Ｐゴシック" w:hAnsi="ＭＳ Ｐゴシック" w:cs="ＭＳ Ｐゴシック"/>
        </w:rPr>
      </w:pPr>
    </w:p>
    <w:p w14:paraId="00000099" w14:textId="164AC52A"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そのため、選択肢3</w:t>
      </w:r>
      <w:r w:rsidR="0052394C">
        <w:rPr>
          <w:rFonts w:ascii="ＭＳ Ｐゴシック" w:eastAsia="ＭＳ Ｐゴシック" w:hAnsi="ＭＳ Ｐゴシック" w:cs="ＭＳ Ｐゴシック" w:hint="eastAsia"/>
        </w:rPr>
        <w:t>も</w:t>
      </w:r>
      <w:r>
        <w:rPr>
          <w:rFonts w:ascii="ＭＳ Ｐゴシック" w:eastAsia="ＭＳ Ｐゴシック" w:hAnsi="ＭＳ Ｐゴシック" w:cs="ＭＳ Ｐゴシック"/>
        </w:rPr>
        <w:t>不正解です。</w:t>
      </w:r>
    </w:p>
    <w:p w14:paraId="0000009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HTMLでの送信メソッドの指定方法のように「method = “POST”」とは記述できません。したがって、選択肢4が正解です。</w:t>
      </w:r>
    </w:p>
    <w:p w14:paraId="0000009B" w14:textId="77777777" w:rsidR="00341BB7" w:rsidRDefault="00877D36">
      <w:pPr>
        <w:rPr>
          <w:rFonts w:ascii="ＭＳ Ｐゴシック" w:eastAsia="ＭＳ Ｐゴシック" w:hAnsi="ＭＳ Ｐゴシック" w:cs="ＭＳ Ｐゴシック"/>
        </w:rPr>
      </w:pPr>
      <w:r>
        <w:lastRenderedPageBreak/>
        <w:br w:type="page"/>
      </w:r>
    </w:p>
    <w:p w14:paraId="0000009C" w14:textId="77777777" w:rsidR="00341BB7" w:rsidRDefault="00877D36">
      <w:pPr>
        <w:pStyle w:val="2"/>
        <w:rPr>
          <w:rFonts w:ascii="ＭＳ Ｐゴシック" w:eastAsia="ＭＳ Ｐゴシック" w:hAnsi="ＭＳ Ｐゴシック" w:cs="ＭＳ Ｐゴシック"/>
        </w:rPr>
      </w:pPr>
      <w:bookmarkStart w:id="7" w:name="_k3olle49e9s" w:colFirst="0" w:colLast="0"/>
      <w:bookmarkEnd w:id="7"/>
      <w:r>
        <w:rPr>
          <w:rFonts w:ascii="ＭＳ Ｐゴシック" w:eastAsia="ＭＳ Ｐゴシック" w:hAnsi="ＭＳ Ｐゴシック" w:cs="ＭＳ Ｐゴシック"/>
        </w:rPr>
        <w:lastRenderedPageBreak/>
        <w:t>問6</w:t>
      </w:r>
    </w:p>
    <w:p w14:paraId="0000009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HTMLファイル中の下記フォームから送信された各パラメータを、Formクラスで受け取れるように実装したい。</w:t>
      </w:r>
    </w:p>
    <w:p w14:paraId="0000009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今回のケースにおけるFormクラスを定義する際のルールとして、正しいものはどれか。</w:t>
      </w:r>
    </w:p>
    <w:p w14:paraId="0000009F" w14:textId="77777777" w:rsidR="00341BB7" w:rsidRDefault="00341BB7">
      <w:pPr>
        <w:rPr>
          <w:rFonts w:ascii="ＭＳ Ｐゴシック" w:eastAsia="ＭＳ Ｐゴシック" w:hAnsi="ＭＳ Ｐゴシック" w:cs="ＭＳ Ｐゴシック"/>
        </w:rPr>
      </w:pPr>
    </w:p>
    <w:p w14:paraId="000000A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[test.html]</w:t>
      </w:r>
    </w:p>
    <w:p w14:paraId="000000A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A2" w14:textId="27AB7555" w:rsidR="00341BB7" w:rsidRPr="00BF0AB0" w:rsidRDefault="00877D36">
      <w:pPr>
        <w:rPr>
          <w:rFonts w:ascii="ＭＳ Ｐゴシック" w:eastAsia="ＭＳ Ｐゴシック" w:hAnsi="ＭＳ Ｐゴシック" w:cs="ＭＳ Ｐゴシック"/>
          <w:lang w:val="en-US"/>
        </w:rPr>
      </w:pPr>
      <w:r w:rsidRPr="00BF0AB0">
        <w:rPr>
          <w:rFonts w:ascii="ＭＳ Ｐゴシック" w:eastAsia="ＭＳ Ｐゴシック" w:hAnsi="ＭＳ Ｐゴシック" w:cs="ＭＳ Ｐゴシック"/>
          <w:lang w:val="en-US"/>
        </w:rPr>
        <w:t xml:space="preserve">&lt;form </w:t>
      </w:r>
      <w:r w:rsidR="00B870E1" w:rsidRPr="00BF0AB0">
        <w:rPr>
          <w:rFonts w:ascii="ＭＳ Ｐゴシック" w:eastAsia="ＭＳ Ｐゴシック" w:hAnsi="ＭＳ Ｐゴシック" w:cs="ＭＳ Ｐゴシック" w:hint="eastAsia"/>
          <w:lang w:val="en-US"/>
        </w:rPr>
        <w:t>th:</w:t>
      </w:r>
      <w:r w:rsidRPr="00BF0AB0">
        <w:rPr>
          <w:rFonts w:ascii="ＭＳ Ｐゴシック" w:eastAsia="ＭＳ Ｐゴシック" w:hAnsi="ＭＳ Ｐゴシック" w:cs="ＭＳ Ｐゴシック"/>
          <w:lang w:val="en-US"/>
        </w:rPr>
        <w:t>action="</w:t>
      </w:r>
      <w:r w:rsidR="00B870E1" w:rsidRPr="00BF0AB0">
        <w:rPr>
          <w:rFonts w:ascii="ＭＳ Ｐゴシック" w:eastAsia="ＭＳ Ｐゴシック" w:hAnsi="ＭＳ Ｐゴシック" w:cs="ＭＳ Ｐゴシック" w:hint="eastAsia"/>
          <w:lang w:val="en-US"/>
        </w:rPr>
        <w:t>@{</w:t>
      </w:r>
      <w:r w:rsidRPr="00BF0AB0">
        <w:rPr>
          <w:rFonts w:ascii="ＭＳ Ｐゴシック" w:eastAsia="ＭＳ Ｐゴシック" w:hAnsi="ＭＳ Ｐゴシック" w:cs="ＭＳ Ｐゴシック"/>
          <w:lang w:val="en-US"/>
        </w:rPr>
        <w:t>/test</w:t>
      </w:r>
      <w:r w:rsidR="00B870E1" w:rsidRPr="00BF0AB0">
        <w:rPr>
          <w:rFonts w:ascii="ＭＳ Ｐゴシック" w:eastAsia="ＭＳ Ｐゴシック" w:hAnsi="ＭＳ Ｐゴシック" w:cs="ＭＳ Ｐゴシック" w:hint="eastAsia"/>
          <w:lang w:val="en-US"/>
        </w:rPr>
        <w:t>}</w:t>
      </w:r>
      <w:r w:rsidRPr="00BF0AB0">
        <w:rPr>
          <w:rFonts w:ascii="ＭＳ Ｐゴシック" w:eastAsia="ＭＳ Ｐゴシック" w:hAnsi="ＭＳ Ｐゴシック" w:cs="ＭＳ Ｐゴシック"/>
          <w:lang w:val="en-US"/>
        </w:rPr>
        <w:t>" method="POST"&gt;</w:t>
      </w:r>
    </w:p>
    <w:p w14:paraId="000000A3" w14:textId="77777777" w:rsidR="00341BB7" w:rsidRDefault="00877D36">
      <w:pPr>
        <w:rPr>
          <w:rFonts w:ascii="ＭＳ Ｐゴシック" w:eastAsia="ＭＳ Ｐゴシック" w:hAnsi="ＭＳ Ｐゴシック" w:cs="ＭＳ Ｐゴシック"/>
        </w:rPr>
      </w:pPr>
      <w:r w:rsidRPr="00BF0AB0">
        <w:rPr>
          <w:rFonts w:ascii="ＭＳ Ｐゴシック" w:eastAsia="ＭＳ Ｐゴシック" w:hAnsi="ＭＳ Ｐゴシック" w:cs="ＭＳ Ｐゴシック"/>
          <w:lang w:val="en-US"/>
        </w:rPr>
        <w:t xml:space="preserve">    </w:t>
      </w:r>
      <w:r>
        <w:rPr>
          <w:rFonts w:ascii="ＭＳ Ｐゴシック" w:eastAsia="ＭＳ Ｐゴシック" w:hAnsi="ＭＳ Ｐゴシック" w:cs="ＭＳ Ｐゴシック"/>
        </w:rPr>
        <w:t>&lt;input type="text" name="id" /&gt;&lt;br /&gt;</w:t>
      </w:r>
    </w:p>
    <w:p w14:paraId="000000A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&lt;input type="password" name="password" /&gt;&lt;br /&gt;</w:t>
      </w:r>
    </w:p>
    <w:p w14:paraId="000000A5" w14:textId="77777777" w:rsidR="00341BB7" w:rsidRPr="00DC5453"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 xml:space="preserve">    </w:t>
      </w:r>
      <w:r w:rsidRPr="00DC5453">
        <w:rPr>
          <w:rFonts w:ascii="ＭＳ Ｐゴシック" w:eastAsia="ＭＳ Ｐゴシック" w:hAnsi="ＭＳ Ｐゴシック" w:cs="ＭＳ Ｐゴシック"/>
          <w:lang w:val="en-US"/>
        </w:rPr>
        <w:t>&lt;input type="submit" value="</w:t>
      </w:r>
      <w:r>
        <w:rPr>
          <w:rFonts w:ascii="ＭＳ Ｐゴシック" w:eastAsia="ＭＳ Ｐゴシック" w:hAnsi="ＭＳ Ｐゴシック" w:cs="ＭＳ Ｐゴシック"/>
        </w:rPr>
        <w:t>送信</w:t>
      </w:r>
      <w:r w:rsidRPr="00DC5453">
        <w:rPr>
          <w:rFonts w:ascii="ＭＳ Ｐゴシック" w:eastAsia="ＭＳ Ｐゴシック" w:hAnsi="ＭＳ Ｐゴシック" w:cs="ＭＳ Ｐゴシック"/>
          <w:lang w:val="en-US"/>
        </w:rPr>
        <w:t>" /&gt;</w:t>
      </w:r>
    </w:p>
    <w:p w14:paraId="000000A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&lt;/form&gt;</w:t>
      </w:r>
    </w:p>
    <w:p w14:paraId="000000A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A8" w14:textId="77777777" w:rsidR="00341BB7" w:rsidRDefault="00341BB7">
      <w:pPr>
        <w:rPr>
          <w:rFonts w:ascii="ＭＳ Ｐゴシック" w:eastAsia="ＭＳ Ｐゴシック" w:hAnsi="ＭＳ Ｐゴシック" w:cs="ＭＳ Ｐゴシック"/>
        </w:rPr>
      </w:pPr>
    </w:p>
    <w:p w14:paraId="000000A9" w14:textId="77777777" w:rsidR="00341BB7" w:rsidRDefault="00877D36">
      <w:pPr>
        <w:numPr>
          <w:ilvl w:val="0"/>
          <w:numId w:val="16"/>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Setterメソッドの名前は、必ずsetId、setPasswordと命名する。</w:t>
      </w:r>
    </w:p>
    <w:p w14:paraId="000000AA" w14:textId="77777777" w:rsidR="00341BB7" w:rsidRDefault="00877D36">
      <w:pPr>
        <w:numPr>
          <w:ilvl w:val="0"/>
          <w:numId w:val="16"/>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Formクラスの名前は必ずTestFormと命名する。</w:t>
      </w:r>
    </w:p>
    <w:p w14:paraId="000000AB" w14:textId="77777777" w:rsidR="00341BB7" w:rsidRDefault="00877D36">
      <w:pPr>
        <w:numPr>
          <w:ilvl w:val="0"/>
          <w:numId w:val="16"/>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クラスブロックの手前に必ず@Formアノテーションを付与する。</w:t>
      </w:r>
    </w:p>
    <w:p w14:paraId="000000AC" w14:textId="77777777" w:rsidR="00341BB7" w:rsidRDefault="00877D36">
      <w:pPr>
        <w:numPr>
          <w:ilvl w:val="0"/>
          <w:numId w:val="16"/>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Getterメソッド内には必ずパラメータの値をフィールドに代入する処理を記述する。</w:t>
      </w:r>
    </w:p>
    <w:p w14:paraId="000000AD" w14:textId="77777777" w:rsidR="00341BB7" w:rsidRDefault="00341BB7">
      <w:pPr>
        <w:rPr>
          <w:rFonts w:ascii="ＭＳ Ｐゴシック" w:eastAsia="ＭＳ Ｐゴシック" w:hAnsi="ＭＳ Ｐゴシック" w:cs="ＭＳ Ｐゴシック"/>
        </w:rPr>
      </w:pPr>
    </w:p>
    <w:p w14:paraId="000000A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正解：1</w:t>
      </w:r>
    </w:p>
    <w:p w14:paraId="000000AF" w14:textId="77777777" w:rsidR="00341BB7" w:rsidRDefault="00341BB7">
      <w:pPr>
        <w:rPr>
          <w:rFonts w:ascii="ＭＳ Ｐゴシック" w:eastAsia="ＭＳ Ｐゴシック" w:hAnsi="ＭＳ Ｐゴシック" w:cs="ＭＳ Ｐゴシック"/>
        </w:rPr>
      </w:pPr>
    </w:p>
    <w:p w14:paraId="000000B0" w14:textId="693C1F11"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4280C736" w14:textId="576D1E4F"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1637CF">
        <w:rPr>
          <w:rFonts w:ascii="ＭＳ Ｐゴシック" w:eastAsia="ＭＳ Ｐゴシック" w:hAnsi="ＭＳ Ｐゴシック" w:cs="ＭＳ Ｐゴシック" w:hint="eastAsia"/>
        </w:rPr>
        <w:t>4</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フォーム処理</w:t>
      </w:r>
    </w:p>
    <w:p w14:paraId="747547E1" w14:textId="77777777" w:rsidR="00B13159" w:rsidRDefault="00B13159">
      <w:pPr>
        <w:rPr>
          <w:rFonts w:ascii="ＭＳ Ｐゴシック" w:eastAsia="ＭＳ Ｐゴシック" w:hAnsi="ＭＳ Ｐゴシック" w:cs="ＭＳ Ｐゴシック"/>
        </w:rPr>
      </w:pPr>
    </w:p>
    <w:p w14:paraId="000000B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Formクラスを他の情報と連携した名前で命名しなければならないというルールはありません。そのため、選択肢2は不正解です。</w:t>
      </w:r>
    </w:p>
    <w:p w14:paraId="000000B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クラスをFormクラスとして機能させる際に、アノテーションの付与は必要ありません。そのため、選択肢3は不正解です。</w:t>
      </w:r>
    </w:p>
    <w:p w14:paraId="000000B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パラメータの値をフィールドに代入する処理は、Setterメソッドに定義します。Getterメソッドにはフィールドの値を戻りとして返す処理を記述します。そのため、選択肢4は不正解です。</w:t>
      </w:r>
    </w:p>
    <w:p w14:paraId="000000B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FormクラスのSettterメソッド、Getterメソッドは必ず、set + [先頭を大文字に変換したパラメータ名]、get + [先頭を大文字に変換したパラメータ名]と命名してください。このルールに反すると、パラメータの値の受け渡しが正常にできません。したがって、選択肢1が正解です。</w:t>
      </w:r>
    </w:p>
    <w:p w14:paraId="000000B5" w14:textId="77777777" w:rsidR="00341BB7" w:rsidRDefault="00341BB7">
      <w:pPr>
        <w:rPr>
          <w:rFonts w:ascii="ＭＳ Ｐゴシック" w:eastAsia="ＭＳ Ｐゴシック" w:hAnsi="ＭＳ Ｐゴシック" w:cs="ＭＳ Ｐゴシック"/>
        </w:rPr>
      </w:pPr>
    </w:p>
    <w:p w14:paraId="000000B6" w14:textId="77777777" w:rsidR="00341BB7" w:rsidRDefault="00877D36">
      <w:pPr>
        <w:rPr>
          <w:rFonts w:ascii="ＭＳ Ｐゴシック" w:eastAsia="ＭＳ Ｐゴシック" w:hAnsi="ＭＳ Ｐゴシック" w:cs="ＭＳ Ｐゴシック"/>
        </w:rPr>
      </w:pPr>
      <w:r>
        <w:br w:type="page"/>
      </w:r>
    </w:p>
    <w:p w14:paraId="000000B7" w14:textId="2347EF5B" w:rsidR="00341BB7" w:rsidRDefault="00442190">
      <w:pPr>
        <w:pStyle w:val="1"/>
        <w:rPr>
          <w:rFonts w:ascii="ＭＳ Ｐゴシック" w:eastAsia="ＭＳ Ｐゴシック" w:hAnsi="ＭＳ Ｐゴシック" w:cs="ＭＳ Ｐゴシック"/>
        </w:rPr>
      </w:pPr>
      <w:bookmarkStart w:id="8" w:name="_ebm7rug6p1rx" w:colFirst="0" w:colLast="0"/>
      <w:bookmarkEnd w:id="8"/>
      <w:r>
        <w:rPr>
          <w:rFonts w:ascii="Arial Unicode MS" w:eastAsia="Arial Unicode MS" w:hAnsi="Arial Unicode MS" w:cs="Arial Unicode MS" w:hint="eastAsia"/>
        </w:rPr>
        <w:lastRenderedPageBreak/>
        <w:t>スコープ</w:t>
      </w:r>
    </w:p>
    <w:p w14:paraId="000000B8" w14:textId="77777777" w:rsidR="00341BB7" w:rsidRDefault="00877D36">
      <w:pPr>
        <w:pStyle w:val="2"/>
        <w:rPr>
          <w:rFonts w:ascii="ＭＳ Ｐゴシック" w:eastAsia="ＭＳ Ｐゴシック" w:hAnsi="ＭＳ Ｐゴシック" w:cs="ＭＳ Ｐゴシック"/>
        </w:rPr>
      </w:pPr>
      <w:bookmarkStart w:id="9" w:name="_8kb96slpk33m" w:colFirst="0" w:colLast="0"/>
      <w:bookmarkEnd w:id="9"/>
      <w:r>
        <w:rPr>
          <w:rFonts w:ascii="ＭＳ Ｐゴシック" w:eastAsia="ＭＳ Ｐゴシック" w:hAnsi="ＭＳ Ｐゴシック" w:cs="ＭＳ Ｐゴシック"/>
        </w:rPr>
        <w:t>問7</w:t>
      </w:r>
    </w:p>
    <w:p w14:paraId="000000B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コントローラのメソッド内でセッションスコープ中のデータを利用したい。このメソッドの定義として正しいものはどれか</w:t>
      </w:r>
    </w:p>
    <w:p w14:paraId="000000BA" w14:textId="77777777" w:rsidR="00341BB7" w:rsidRDefault="00341BB7">
      <w:pPr>
        <w:rPr>
          <w:rFonts w:ascii="ＭＳ Ｐゴシック" w:eastAsia="ＭＳ Ｐゴシック" w:hAnsi="ＭＳ Ｐゴシック" w:cs="ＭＳ Ｐゴシック"/>
        </w:rPr>
      </w:pPr>
    </w:p>
    <w:p w14:paraId="000000BB" w14:textId="77777777" w:rsidR="00341BB7" w:rsidRDefault="00341BB7">
      <w:pPr>
        <w:numPr>
          <w:ilvl w:val="0"/>
          <w:numId w:val="6"/>
        </w:numPr>
        <w:rPr>
          <w:rFonts w:ascii="ＭＳ Ｐゴシック" w:eastAsia="ＭＳ Ｐゴシック" w:hAnsi="ＭＳ Ｐゴシック" w:cs="ＭＳ Ｐゴシック"/>
        </w:rPr>
      </w:pPr>
    </w:p>
    <w:p w14:paraId="000000B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B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public String メソッド名() {</w:t>
      </w:r>
    </w:p>
    <w:p w14:paraId="000000B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HttpSession session = new HttpSession();</w:t>
      </w:r>
    </w:p>
    <w:p w14:paraId="000000B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1" w14:textId="77777777" w:rsidR="00341BB7" w:rsidRDefault="00341BB7">
      <w:pPr>
        <w:rPr>
          <w:rFonts w:ascii="ＭＳ Ｐゴシック" w:eastAsia="ＭＳ Ｐゴシック" w:hAnsi="ＭＳ Ｐゴシック" w:cs="ＭＳ Ｐゴシック"/>
        </w:rPr>
      </w:pPr>
    </w:p>
    <w:p w14:paraId="000000C2" w14:textId="77777777" w:rsidR="00341BB7" w:rsidRDefault="00341BB7">
      <w:pPr>
        <w:numPr>
          <w:ilvl w:val="0"/>
          <w:numId w:val="6"/>
        </w:numPr>
        <w:rPr>
          <w:rFonts w:ascii="ＭＳ Ｐゴシック" w:eastAsia="ＭＳ Ｐゴシック" w:hAnsi="ＭＳ Ｐゴシック" w:cs="ＭＳ Ｐゴシック"/>
        </w:rPr>
      </w:pPr>
    </w:p>
    <w:p w14:paraId="000000C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public String メソッド名(HttpSession session) {</w:t>
      </w:r>
    </w:p>
    <w:p w14:paraId="000000C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    </w:t>
      </w:r>
    </w:p>
    <w:p w14:paraId="000000C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8" w14:textId="77777777" w:rsidR="00341BB7" w:rsidRDefault="00341BB7">
      <w:pPr>
        <w:rPr>
          <w:rFonts w:ascii="ＭＳ Ｐゴシック" w:eastAsia="ＭＳ Ｐゴシック" w:hAnsi="ＭＳ Ｐゴシック" w:cs="ＭＳ Ｐゴシック"/>
        </w:rPr>
      </w:pPr>
    </w:p>
    <w:p w14:paraId="000000C9" w14:textId="77777777" w:rsidR="00341BB7" w:rsidRDefault="00341BB7">
      <w:pPr>
        <w:numPr>
          <w:ilvl w:val="0"/>
          <w:numId w:val="6"/>
        </w:numPr>
        <w:rPr>
          <w:rFonts w:ascii="ＭＳ Ｐゴシック" w:eastAsia="ＭＳ Ｐゴシック" w:hAnsi="ＭＳ Ｐゴシック" w:cs="ＭＳ Ｐゴシック"/>
        </w:rPr>
      </w:pPr>
    </w:p>
    <w:p w14:paraId="000000C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public String メソッド名(String 引数) {</w:t>
      </w:r>
    </w:p>
    <w:p w14:paraId="000000C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HttpSession session = 引数;</w:t>
      </w:r>
    </w:p>
    <w:p w14:paraId="000000C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CF" w14:textId="77777777" w:rsidR="00341BB7" w:rsidRDefault="00341BB7">
      <w:pPr>
        <w:rPr>
          <w:rFonts w:ascii="ＭＳ Ｐゴシック" w:eastAsia="ＭＳ Ｐゴシック" w:hAnsi="ＭＳ Ｐゴシック" w:cs="ＭＳ Ｐゴシック"/>
        </w:rPr>
      </w:pPr>
    </w:p>
    <w:p w14:paraId="000000D0" w14:textId="77777777" w:rsidR="00341BB7" w:rsidRDefault="00341BB7">
      <w:pPr>
        <w:numPr>
          <w:ilvl w:val="0"/>
          <w:numId w:val="6"/>
        </w:numPr>
        <w:rPr>
          <w:rFonts w:ascii="ＭＳ Ｐゴシック" w:eastAsia="ＭＳ Ｐゴシック" w:hAnsi="ＭＳ Ｐゴシック" w:cs="ＭＳ Ｐゴシック"/>
        </w:rPr>
      </w:pPr>
    </w:p>
    <w:p w14:paraId="000000D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D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public String メソッド名(Session session) {</w:t>
      </w:r>
    </w:p>
    <w:p w14:paraId="000000D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0D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D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D6" w14:textId="77777777" w:rsidR="00341BB7" w:rsidRDefault="00341BB7">
      <w:pPr>
        <w:rPr>
          <w:rFonts w:ascii="ＭＳ Ｐゴシック" w:eastAsia="ＭＳ Ｐゴシック" w:hAnsi="ＭＳ Ｐゴシック" w:cs="ＭＳ Ｐゴシック"/>
        </w:rPr>
      </w:pPr>
    </w:p>
    <w:p w14:paraId="000000D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0D8" w14:textId="77777777" w:rsidR="00341BB7" w:rsidRDefault="00341BB7">
      <w:pPr>
        <w:rPr>
          <w:rFonts w:ascii="ＭＳ Ｐゴシック" w:eastAsia="ＭＳ Ｐゴシック" w:hAnsi="ＭＳ Ｐゴシック" w:cs="ＭＳ Ｐゴシック"/>
        </w:rPr>
      </w:pPr>
    </w:p>
    <w:p w14:paraId="000000D9" w14:textId="18C80235"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4C09603A" w14:textId="44B6B554"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1637CF">
        <w:rPr>
          <w:rFonts w:ascii="ＭＳ Ｐゴシック" w:eastAsia="ＭＳ Ｐゴシック" w:hAnsi="ＭＳ Ｐゴシック" w:cs="ＭＳ Ｐゴシック" w:hint="eastAsia"/>
        </w:rPr>
        <w:t>5</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スコープ</w:t>
      </w:r>
    </w:p>
    <w:p w14:paraId="0E7B3B9A" w14:textId="77777777" w:rsidR="00B13159" w:rsidRDefault="00B13159">
      <w:pPr>
        <w:rPr>
          <w:rFonts w:ascii="ＭＳ Ｐゴシック" w:eastAsia="ＭＳ Ｐゴシック" w:hAnsi="ＭＳ Ｐゴシック" w:cs="ＭＳ Ｐゴシック"/>
        </w:rPr>
      </w:pPr>
    </w:p>
    <w:p w14:paraId="000000D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lastRenderedPageBreak/>
        <w:t>メソッド内でセッションスコープのデータを利用するには、メソッドにHttpSession型の引数を指定することで利用できます。したがって、選択肢2が正解です。</w:t>
      </w:r>
    </w:p>
    <w:p w14:paraId="000000D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また、@Autowiredアノテーションを付与したHttpSession型のフィールドを定義する方法でも、DIを活用してセッションスコープのデータを利用できます。</w:t>
      </w:r>
    </w:p>
    <w:p w14:paraId="000000D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その他の選択肢の書き方ではセッションスコープのデータは利用できません。</w:t>
      </w:r>
    </w:p>
    <w:p w14:paraId="000000DD" w14:textId="77777777" w:rsidR="00341BB7" w:rsidRDefault="00341BB7">
      <w:pPr>
        <w:rPr>
          <w:rFonts w:ascii="ＭＳ Ｐゴシック" w:eastAsia="ＭＳ Ｐゴシック" w:hAnsi="ＭＳ Ｐゴシック" w:cs="ＭＳ Ｐゴシック"/>
        </w:rPr>
      </w:pPr>
    </w:p>
    <w:p w14:paraId="000000DE" w14:textId="77777777" w:rsidR="00341BB7" w:rsidRDefault="00341BB7">
      <w:pPr>
        <w:rPr>
          <w:rFonts w:ascii="ＭＳ Ｐゴシック" w:eastAsia="ＭＳ Ｐゴシック" w:hAnsi="ＭＳ Ｐゴシック" w:cs="ＭＳ Ｐゴシック"/>
        </w:rPr>
      </w:pPr>
    </w:p>
    <w:p w14:paraId="000000DF" w14:textId="77777777" w:rsidR="00341BB7" w:rsidRDefault="00341BB7">
      <w:pPr>
        <w:rPr>
          <w:rFonts w:ascii="ＭＳ Ｐゴシック" w:eastAsia="ＭＳ Ｐゴシック" w:hAnsi="ＭＳ Ｐゴシック" w:cs="ＭＳ Ｐゴシック"/>
        </w:rPr>
      </w:pPr>
    </w:p>
    <w:p w14:paraId="000000E0" w14:textId="77777777" w:rsidR="00341BB7" w:rsidRDefault="00877D36">
      <w:pPr>
        <w:rPr>
          <w:rFonts w:ascii="ＭＳ Ｐゴシック" w:eastAsia="ＭＳ Ｐゴシック" w:hAnsi="ＭＳ Ｐゴシック" w:cs="ＭＳ Ｐゴシック"/>
        </w:rPr>
      </w:pPr>
      <w:r>
        <w:br w:type="page"/>
      </w:r>
    </w:p>
    <w:p w14:paraId="000000E1" w14:textId="77777777" w:rsidR="00341BB7" w:rsidRDefault="00877D36">
      <w:pPr>
        <w:pStyle w:val="2"/>
        <w:rPr>
          <w:rFonts w:ascii="ＭＳ Ｐゴシック" w:eastAsia="ＭＳ Ｐゴシック" w:hAnsi="ＭＳ Ｐゴシック" w:cs="ＭＳ Ｐゴシック"/>
        </w:rPr>
      </w:pPr>
      <w:bookmarkStart w:id="10" w:name="_aag1yq170e8w" w:colFirst="0" w:colLast="0"/>
      <w:bookmarkEnd w:id="10"/>
      <w:r>
        <w:rPr>
          <w:rFonts w:ascii="ＭＳ Ｐゴシック" w:eastAsia="ＭＳ Ｐゴシック" w:hAnsi="ＭＳ Ｐゴシック" w:cs="ＭＳ Ｐゴシック"/>
        </w:rPr>
        <w:lastRenderedPageBreak/>
        <w:t>問8</w:t>
      </w:r>
    </w:p>
    <w:p w14:paraId="000000E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Integer型の変数numberの値をセッションスコープに登録したい。</w:t>
      </w:r>
    </w:p>
    <w:p w14:paraId="000000E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この処理の記述として正しいものはどれか。</w:t>
      </w:r>
    </w:p>
    <w:p w14:paraId="000000E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なお、値を保存するスコープ変数名はsessionNumber、セッションスコープの情報を参照している変数はsessionとする。</w:t>
      </w:r>
    </w:p>
    <w:p w14:paraId="000000E5" w14:textId="77777777" w:rsidR="00341BB7" w:rsidRDefault="00341BB7">
      <w:pPr>
        <w:rPr>
          <w:rFonts w:ascii="ＭＳ Ｐゴシック" w:eastAsia="ＭＳ Ｐゴシック" w:hAnsi="ＭＳ Ｐゴシック" w:cs="ＭＳ Ｐゴシック"/>
        </w:rPr>
      </w:pPr>
    </w:p>
    <w:p w14:paraId="000000E6" w14:textId="77777777" w:rsidR="00341BB7" w:rsidRDefault="00877D36">
      <w:pPr>
        <w:numPr>
          <w:ilvl w:val="0"/>
          <w:numId w:val="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session.getAttribute("sessionNumber", number);</w:t>
      </w:r>
    </w:p>
    <w:p w14:paraId="000000E7" w14:textId="77777777" w:rsidR="00341BB7" w:rsidRDefault="00877D36">
      <w:pPr>
        <w:numPr>
          <w:ilvl w:val="0"/>
          <w:numId w:val="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session.getAttribute(number, "sessionNumber");</w:t>
      </w:r>
    </w:p>
    <w:p w14:paraId="000000E8" w14:textId="77777777" w:rsidR="00341BB7" w:rsidRDefault="00877D36">
      <w:pPr>
        <w:numPr>
          <w:ilvl w:val="0"/>
          <w:numId w:val="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session.setAttribute(number, "sessionNumber");</w:t>
      </w:r>
    </w:p>
    <w:p w14:paraId="000000E9" w14:textId="77777777" w:rsidR="00341BB7" w:rsidRDefault="00877D36">
      <w:pPr>
        <w:numPr>
          <w:ilvl w:val="0"/>
          <w:numId w:val="7"/>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session.setAttribute("sessionNumber", number);</w:t>
      </w:r>
    </w:p>
    <w:p w14:paraId="000000EA" w14:textId="77777777" w:rsidR="00341BB7" w:rsidRDefault="00341BB7">
      <w:pPr>
        <w:rPr>
          <w:rFonts w:ascii="ＭＳ Ｐゴシック" w:eastAsia="ＭＳ Ｐゴシック" w:hAnsi="ＭＳ Ｐゴシック" w:cs="ＭＳ Ｐゴシック"/>
        </w:rPr>
      </w:pPr>
    </w:p>
    <w:p w14:paraId="000000E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0EC" w14:textId="77777777" w:rsidR="00341BB7" w:rsidRDefault="00341BB7">
      <w:pPr>
        <w:rPr>
          <w:rFonts w:ascii="ＭＳ Ｐゴシック" w:eastAsia="ＭＳ Ｐゴシック" w:hAnsi="ＭＳ Ｐゴシック" w:cs="ＭＳ Ｐゴシック"/>
        </w:rPr>
      </w:pPr>
    </w:p>
    <w:p w14:paraId="000000ED" w14:textId="59D95C95"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02C1A01E" w14:textId="1D4F3340" w:rsidR="00B13159" w:rsidRDefault="00B13159">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1637CF">
        <w:rPr>
          <w:rFonts w:ascii="ＭＳ Ｐゴシック" w:eastAsia="ＭＳ Ｐゴシック" w:hAnsi="ＭＳ Ｐゴシック" w:cs="ＭＳ Ｐゴシック" w:hint="eastAsia"/>
        </w:rPr>
        <w:t>5</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スコープ</w:t>
      </w:r>
    </w:p>
    <w:p w14:paraId="39F28876" w14:textId="77777777" w:rsidR="00B13159" w:rsidRDefault="00B13159">
      <w:pPr>
        <w:rPr>
          <w:rFonts w:ascii="ＭＳ Ｐゴシック" w:eastAsia="ＭＳ Ｐゴシック" w:hAnsi="ＭＳ Ｐゴシック" w:cs="ＭＳ Ｐゴシック"/>
        </w:rPr>
      </w:pPr>
    </w:p>
    <w:p w14:paraId="000000E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セッションスコープに値を保存するにはHttpSession#setAttribute()メソッドを使用します。そのため、選択肢1と2は不正解です。</w:t>
      </w:r>
    </w:p>
    <w:p w14:paraId="000000E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このメソッドの第1引数にはセッションスコープに登録したいスコープ変数名、第2引数には保存したい値を指定します。</w:t>
      </w:r>
    </w:p>
    <w:p w14:paraId="000000F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したがって、選択肢4が正解です。</w:t>
      </w:r>
    </w:p>
    <w:p w14:paraId="000000F1" w14:textId="77777777" w:rsidR="00341BB7" w:rsidRDefault="00877D36">
      <w:pPr>
        <w:rPr>
          <w:rFonts w:ascii="ＭＳ Ｐゴシック" w:eastAsia="ＭＳ Ｐゴシック" w:hAnsi="ＭＳ Ｐゴシック" w:cs="ＭＳ Ｐゴシック"/>
        </w:rPr>
      </w:pPr>
      <w:r>
        <w:br w:type="page"/>
      </w:r>
    </w:p>
    <w:p w14:paraId="000000F2" w14:textId="77777777" w:rsidR="00341BB7" w:rsidRDefault="00877D36">
      <w:pPr>
        <w:pStyle w:val="2"/>
        <w:rPr>
          <w:rFonts w:ascii="ＭＳ Ｐゴシック" w:eastAsia="ＭＳ Ｐゴシック" w:hAnsi="ＭＳ Ｐゴシック" w:cs="ＭＳ Ｐゴシック"/>
        </w:rPr>
      </w:pPr>
      <w:bookmarkStart w:id="11" w:name="_vxsz0go62uts" w:colFirst="0" w:colLast="0"/>
      <w:bookmarkEnd w:id="11"/>
      <w:r>
        <w:rPr>
          <w:rFonts w:ascii="ＭＳ Ｐゴシック" w:eastAsia="ＭＳ Ｐゴシック" w:hAnsi="ＭＳ Ｐゴシック" w:cs="ＭＳ Ｐゴシック"/>
        </w:rPr>
        <w:lastRenderedPageBreak/>
        <w:t>問9</w:t>
      </w:r>
    </w:p>
    <w:p w14:paraId="000000F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Thymeleafの機能が使えるHTMLファイル内で、セッションスコープ中に保存された値を取得して、&lt;p&gt;タグの間にその値を出力したい。編集内容として正しいものはどれか。</w:t>
      </w:r>
    </w:p>
    <w:p w14:paraId="000000F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なお、スコープ変数の名前はtestとする。</w:t>
      </w:r>
    </w:p>
    <w:p w14:paraId="000000F5" w14:textId="77777777" w:rsidR="00341BB7" w:rsidRDefault="00341BB7">
      <w:pPr>
        <w:rPr>
          <w:rFonts w:ascii="ＭＳ Ｐゴシック" w:eastAsia="ＭＳ Ｐゴシック" w:hAnsi="ＭＳ Ｐゴシック" w:cs="ＭＳ Ｐゴシック"/>
        </w:rPr>
      </w:pPr>
    </w:p>
    <w:p w14:paraId="000000F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[test.html]</w:t>
      </w:r>
    </w:p>
    <w:p w14:paraId="000000F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F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&lt;body&gt;</w:t>
      </w:r>
    </w:p>
    <w:p w14:paraId="000000F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&lt;p&gt;&lt;/p&gt;</w:t>
      </w:r>
    </w:p>
    <w:p w14:paraId="000000F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&lt;/body&gt;</w:t>
      </w:r>
    </w:p>
    <w:p w14:paraId="000000F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0FC" w14:textId="77777777" w:rsidR="00341BB7" w:rsidRDefault="00341BB7">
      <w:pPr>
        <w:rPr>
          <w:rFonts w:ascii="ＭＳ Ｐゴシック" w:eastAsia="ＭＳ Ｐゴシック" w:hAnsi="ＭＳ Ｐゴシック" w:cs="ＭＳ Ｐゴシック"/>
        </w:rPr>
      </w:pPr>
    </w:p>
    <w:p w14:paraId="000000FD" w14:textId="77777777" w:rsidR="00341BB7" w:rsidRPr="00DC5453" w:rsidRDefault="00877D36">
      <w:pPr>
        <w:numPr>
          <w:ilvl w:val="0"/>
          <w:numId w:val="13"/>
        </w:num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&lt;p  var="${session.test}"&gt;&lt;/p&gt;</w:t>
      </w:r>
    </w:p>
    <w:p w14:paraId="000000FE" w14:textId="77777777" w:rsidR="00341BB7" w:rsidRPr="00DC5453" w:rsidRDefault="00877D36">
      <w:pPr>
        <w:numPr>
          <w:ilvl w:val="0"/>
          <w:numId w:val="13"/>
        </w:num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&lt;p th:text="${session.test}"&gt;&lt;/p&gt;</w:t>
      </w:r>
    </w:p>
    <w:p w14:paraId="000000FF" w14:textId="77777777" w:rsidR="00341BB7" w:rsidRDefault="00877D36">
      <w:pPr>
        <w:numPr>
          <w:ilvl w:val="0"/>
          <w:numId w:val="1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&lt;p &gt;${session.test}&lt;/p&gt;</w:t>
      </w:r>
    </w:p>
    <w:p w14:paraId="00000100" w14:textId="77777777" w:rsidR="00341BB7" w:rsidRDefault="00877D36">
      <w:pPr>
        <w:numPr>
          <w:ilvl w:val="0"/>
          <w:numId w:val="1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&lt;p &gt;${test}&lt;/p&gt;</w:t>
      </w:r>
    </w:p>
    <w:p w14:paraId="00000101" w14:textId="77777777" w:rsidR="00341BB7" w:rsidRDefault="00341BB7">
      <w:pPr>
        <w:rPr>
          <w:rFonts w:ascii="ＭＳ Ｐゴシック" w:eastAsia="ＭＳ Ｐゴシック" w:hAnsi="ＭＳ Ｐゴシック" w:cs="ＭＳ Ｐゴシック"/>
        </w:rPr>
      </w:pPr>
    </w:p>
    <w:p w14:paraId="0000010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103" w14:textId="77777777" w:rsidR="00341BB7" w:rsidRDefault="00341BB7">
      <w:pPr>
        <w:rPr>
          <w:rFonts w:ascii="ＭＳ Ｐゴシック" w:eastAsia="ＭＳ Ｐゴシック" w:hAnsi="ＭＳ Ｐゴシック" w:cs="ＭＳ Ｐゴシック"/>
        </w:rPr>
      </w:pPr>
    </w:p>
    <w:p w14:paraId="00000104" w14:textId="544F8B18"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0A97FB01" w14:textId="0F21D2A4" w:rsidR="00B13159" w:rsidRDefault="00B13159" w:rsidP="00442190">
      <w:pPr>
        <w:rPr>
          <w:rFonts w:ascii="ＭＳ Ｐゴシック" w:eastAsia="ＭＳ Ｐゴシック" w:hAnsi="ＭＳ Ｐゴシック" w:cs="ＭＳ Ｐゴシック"/>
        </w:rPr>
      </w:pPr>
      <w:r w:rsidRPr="00B13159">
        <w:rPr>
          <w:rFonts w:ascii="ＭＳ Ｐゴシック" w:eastAsia="ＭＳ Ｐゴシック" w:hAnsi="ＭＳ Ｐゴシック" w:cs="ＭＳ Ｐゴシック" w:hint="eastAsia"/>
        </w:rPr>
        <w:t>『東京ITスクール Spring』　第</w:t>
      </w:r>
      <w:r w:rsidR="009C79E9">
        <w:rPr>
          <w:rFonts w:ascii="ＭＳ Ｐゴシック" w:eastAsia="ＭＳ Ｐゴシック" w:hAnsi="ＭＳ Ｐゴシック" w:cs="ＭＳ Ｐゴシック" w:hint="eastAsia"/>
        </w:rPr>
        <w:t>5</w:t>
      </w:r>
      <w:r w:rsidRPr="00B13159">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スコープ</w:t>
      </w:r>
    </w:p>
    <w:p w14:paraId="306F62AC" w14:textId="77777777" w:rsidR="00B13159" w:rsidRDefault="00B13159">
      <w:pPr>
        <w:rPr>
          <w:rFonts w:ascii="ＭＳ Ｐゴシック" w:eastAsia="ＭＳ Ｐゴシック" w:hAnsi="ＭＳ Ｐゴシック" w:cs="ＭＳ Ｐゴシック"/>
        </w:rPr>
      </w:pPr>
    </w:p>
    <w:p w14:paraId="0000010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スコープ中に保存された値をビュー内で取得するには、変数式を使用します。変数式は「${・・・}」という形式で記述します。変数式内には、コープ中のスコープ変数を指定します。セッションスコープ中のスコープ変数testの値を取得する場合は下記のように記述します。</w:t>
      </w:r>
    </w:p>
    <w:p w14:paraId="00000106" w14:textId="77777777" w:rsidR="00341BB7" w:rsidRDefault="00341BB7">
      <w:pPr>
        <w:rPr>
          <w:rFonts w:ascii="ＭＳ Ｐゴシック" w:eastAsia="ＭＳ Ｐゴシック" w:hAnsi="ＭＳ Ｐゴシック" w:cs="ＭＳ Ｐゴシック"/>
        </w:rPr>
      </w:pPr>
    </w:p>
    <w:p w14:paraId="0000010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${session.test}</w:t>
      </w:r>
    </w:p>
    <w:p w14:paraId="00000108" w14:textId="77777777" w:rsidR="00341BB7" w:rsidRDefault="00341BB7">
      <w:pPr>
        <w:rPr>
          <w:rFonts w:ascii="ＭＳ Ｐゴシック" w:eastAsia="ＭＳ Ｐゴシック" w:hAnsi="ＭＳ Ｐゴシック" w:cs="ＭＳ Ｐゴシック"/>
        </w:rPr>
      </w:pPr>
    </w:p>
    <w:p w14:paraId="0000010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選択肢4は不正解です。</w:t>
      </w:r>
    </w:p>
    <w:p w14:paraId="0000010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変数式は単体では使用できません。もし、特定のタグの間に値を出力したい場合は、「th:text」という属性の値として変数式を記述します。問題の要件では、&lt;p&gt;タグの間に出力したいため、下記のように編集します。</w:t>
      </w:r>
    </w:p>
    <w:p w14:paraId="0000010B" w14:textId="77777777" w:rsidR="00341BB7" w:rsidRDefault="00341BB7">
      <w:pPr>
        <w:rPr>
          <w:rFonts w:ascii="ＭＳ Ｐゴシック" w:eastAsia="ＭＳ Ｐゴシック" w:hAnsi="ＭＳ Ｐゴシック" w:cs="ＭＳ Ｐゴシック"/>
        </w:rPr>
      </w:pPr>
    </w:p>
    <w:p w14:paraId="0000010C"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&lt;p th:text="${session.test}"&gt;&lt;/p&gt;</w:t>
      </w:r>
    </w:p>
    <w:p w14:paraId="0000010D" w14:textId="77777777" w:rsidR="00341BB7" w:rsidRPr="00DC5453" w:rsidRDefault="00341BB7">
      <w:pPr>
        <w:rPr>
          <w:rFonts w:ascii="ＭＳ Ｐゴシック" w:eastAsia="ＭＳ Ｐゴシック" w:hAnsi="ＭＳ Ｐゴシック" w:cs="ＭＳ Ｐゴシック"/>
          <w:lang w:val="en-US"/>
        </w:rPr>
      </w:pPr>
    </w:p>
    <w:p w14:paraId="0000010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したがって、選択肢2が正解です。</w:t>
      </w:r>
    </w:p>
    <w:p w14:paraId="0000010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その他の選択肢は記述方法が誤っているため、正常に動作しません。</w:t>
      </w:r>
    </w:p>
    <w:p w14:paraId="00000110" w14:textId="77777777" w:rsidR="00341BB7" w:rsidRDefault="00341BB7">
      <w:pPr>
        <w:rPr>
          <w:rFonts w:ascii="ＭＳ Ｐゴシック" w:eastAsia="ＭＳ Ｐゴシック" w:hAnsi="ＭＳ Ｐゴシック" w:cs="ＭＳ Ｐゴシック"/>
        </w:rPr>
      </w:pPr>
    </w:p>
    <w:p w14:paraId="00000111" w14:textId="77777777" w:rsidR="00341BB7" w:rsidRDefault="00877D36">
      <w:pPr>
        <w:rPr>
          <w:rFonts w:ascii="ＭＳ Ｐゴシック" w:eastAsia="ＭＳ Ｐゴシック" w:hAnsi="ＭＳ Ｐゴシック" w:cs="ＭＳ Ｐゴシック"/>
        </w:rPr>
      </w:pPr>
      <w:r>
        <w:br w:type="page"/>
      </w:r>
    </w:p>
    <w:p w14:paraId="00000112" w14:textId="77777777" w:rsidR="00341BB7" w:rsidRDefault="00877D36">
      <w:pPr>
        <w:pStyle w:val="1"/>
      </w:pPr>
      <w:bookmarkStart w:id="12" w:name="_9j2n9a7yis7f" w:colFirst="0" w:colLast="0"/>
      <w:bookmarkEnd w:id="12"/>
      <w:r>
        <w:lastRenderedPageBreak/>
        <w:t>JPA</w:t>
      </w:r>
    </w:p>
    <w:p w14:paraId="00000113" w14:textId="77777777" w:rsidR="00341BB7" w:rsidRDefault="00877D36">
      <w:pPr>
        <w:pStyle w:val="2"/>
        <w:rPr>
          <w:rFonts w:ascii="ＭＳ Ｐゴシック" w:eastAsia="ＭＳ Ｐゴシック" w:hAnsi="ＭＳ Ｐゴシック" w:cs="ＭＳ Ｐゴシック"/>
        </w:rPr>
      </w:pPr>
      <w:bookmarkStart w:id="13" w:name="_tt6o589943pk" w:colFirst="0" w:colLast="0"/>
      <w:bookmarkEnd w:id="13"/>
      <w:r>
        <w:rPr>
          <w:rFonts w:ascii="ＭＳ Ｐゴシック" w:eastAsia="ＭＳ Ｐゴシック" w:hAnsi="ＭＳ Ｐゴシック" w:cs="ＭＳ Ｐゴシック"/>
        </w:rPr>
        <w:t>問10</w:t>
      </w:r>
    </w:p>
    <w:p w14:paraId="0000011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下記の列を持つemployeeテーブルと関連付けたエンティティEmployeeクラスを定義したい。このとき、emp_id列と関連付けられたフィールドの定義内容として正しいものはどれか。</w:t>
      </w:r>
    </w:p>
    <w:p w14:paraId="0000011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なお、id列はシーケンスseq_empにより、1ずつ加算された連番が自動で登録されるようにしたい。</w:t>
      </w:r>
    </w:p>
    <w:p w14:paraId="00000116" w14:textId="77777777" w:rsidR="00341BB7" w:rsidRDefault="00341BB7">
      <w:pPr>
        <w:rPr>
          <w:rFonts w:ascii="ＭＳ Ｐゴシック" w:eastAsia="ＭＳ Ｐゴシック" w:hAnsi="ＭＳ Ｐゴシック" w:cs="ＭＳ Ｐゴシック"/>
        </w:rPr>
      </w:pPr>
    </w:p>
    <w:p w14:paraId="0000011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[employeeテーブル]</w:t>
      </w:r>
    </w:p>
    <w:p w14:paraId="0000011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列名      型                制約</w:t>
      </w:r>
    </w:p>
    <w:p w14:paraId="0000011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 ------------</w:t>
      </w:r>
    </w:p>
    <w:p w14:paraId="0000011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emp_id    NUMBER(5)         PRIMARY KEY</w:t>
      </w:r>
    </w:p>
    <w:p w14:paraId="0000011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emp_name  VARCHAR2(30 CHAR) NOT NULL</w:t>
      </w:r>
    </w:p>
    <w:p w14:paraId="0000011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gender    NUMBER(1)         NOT NULL</w:t>
      </w:r>
    </w:p>
    <w:p w14:paraId="0000011D" w14:textId="77777777" w:rsidR="00341BB7" w:rsidRDefault="00341BB7">
      <w:pPr>
        <w:rPr>
          <w:rFonts w:ascii="ＭＳ Ｐゴシック" w:eastAsia="ＭＳ Ｐゴシック" w:hAnsi="ＭＳ Ｐゴシック" w:cs="ＭＳ Ｐゴシック"/>
        </w:rPr>
      </w:pPr>
    </w:p>
    <w:p w14:paraId="0000011E" w14:textId="77777777" w:rsidR="00341BB7" w:rsidRDefault="00341BB7">
      <w:pPr>
        <w:numPr>
          <w:ilvl w:val="0"/>
          <w:numId w:val="18"/>
        </w:numPr>
        <w:rPr>
          <w:rFonts w:ascii="ＭＳ Ｐゴシック" w:eastAsia="ＭＳ Ｐゴシック" w:hAnsi="ＭＳ Ｐゴシック" w:cs="ＭＳ Ｐゴシック"/>
        </w:rPr>
      </w:pPr>
    </w:p>
    <w:p w14:paraId="0000011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@Column</w:t>
      </w:r>
    </w:p>
    <w:p w14:paraId="00000120"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@GeneratedValue(strategy = GenerationType.SEQUENCE, generator = "gen_emp")</w:t>
      </w:r>
    </w:p>
    <w:p w14:paraId="00000121"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@SequenceGenerator(name = "gen_emp", sequenceName = "seq_emp", allocationSize = 1)</w:t>
      </w:r>
    </w:p>
    <w:p w14:paraId="0000012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Integer empId;</w:t>
      </w:r>
    </w:p>
    <w:p w14:paraId="00000123" w14:textId="77777777" w:rsidR="00341BB7" w:rsidRDefault="00341BB7">
      <w:pPr>
        <w:rPr>
          <w:rFonts w:ascii="ＭＳ Ｐゴシック" w:eastAsia="ＭＳ Ｐゴシック" w:hAnsi="ＭＳ Ｐゴシック" w:cs="ＭＳ Ｐゴシック"/>
        </w:rPr>
      </w:pPr>
    </w:p>
    <w:p w14:paraId="00000124" w14:textId="77777777" w:rsidR="00341BB7" w:rsidRDefault="00341BB7">
      <w:pPr>
        <w:numPr>
          <w:ilvl w:val="0"/>
          <w:numId w:val="18"/>
        </w:numPr>
        <w:rPr>
          <w:rFonts w:ascii="ＭＳ Ｐゴシック" w:eastAsia="ＭＳ Ｐゴシック" w:hAnsi="ＭＳ Ｐゴシック" w:cs="ＭＳ Ｐゴシック"/>
        </w:rPr>
      </w:pPr>
    </w:p>
    <w:p w14:paraId="0000012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@Id</w:t>
      </w:r>
    </w:p>
    <w:p w14:paraId="00000126"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@GeneratedValue(strategy = GenerationType.SEQUENCE, generator = "gen_emp")</w:t>
      </w:r>
    </w:p>
    <w:p w14:paraId="00000127"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@SequenceGenerator(name = "gen_emp", sequenceName = "seq_emp", allocationSize = 1)</w:t>
      </w:r>
    </w:p>
    <w:p w14:paraId="0000012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Integer empId;</w:t>
      </w:r>
    </w:p>
    <w:p w14:paraId="00000129" w14:textId="77777777" w:rsidR="00341BB7" w:rsidRDefault="00341BB7">
      <w:pPr>
        <w:rPr>
          <w:rFonts w:ascii="ＭＳ Ｐゴシック" w:eastAsia="ＭＳ Ｐゴシック" w:hAnsi="ＭＳ Ｐゴシック" w:cs="ＭＳ Ｐゴシック"/>
        </w:rPr>
      </w:pPr>
    </w:p>
    <w:p w14:paraId="0000012A" w14:textId="77777777" w:rsidR="00341BB7" w:rsidRDefault="00341BB7">
      <w:pPr>
        <w:numPr>
          <w:ilvl w:val="0"/>
          <w:numId w:val="18"/>
        </w:numPr>
        <w:rPr>
          <w:rFonts w:ascii="ＭＳ Ｐゴシック" w:eastAsia="ＭＳ Ｐゴシック" w:hAnsi="ＭＳ Ｐゴシック" w:cs="ＭＳ Ｐゴシック"/>
        </w:rPr>
      </w:pPr>
    </w:p>
    <w:p w14:paraId="0000012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@Id</w:t>
      </w:r>
    </w:p>
    <w:p w14:paraId="0000012C"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@GeneratedValue(strategy = GenerationType.SEQUENCE, generator = "gen_emp")</w:t>
      </w:r>
    </w:p>
    <w:p w14:paraId="0000012D"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@SequenceGenerator(name = "emp", sequenceName = "seq_emp", allocationSize = 1)</w:t>
      </w:r>
    </w:p>
    <w:p w14:paraId="0000012E"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Integer empId;</w:t>
      </w:r>
    </w:p>
    <w:p w14:paraId="0000012F" w14:textId="77777777" w:rsidR="00341BB7" w:rsidRDefault="00341BB7">
      <w:pPr>
        <w:rPr>
          <w:rFonts w:ascii="ＭＳ Ｐゴシック" w:eastAsia="ＭＳ Ｐゴシック" w:hAnsi="ＭＳ Ｐゴシック" w:cs="ＭＳ Ｐゴシック"/>
        </w:rPr>
      </w:pPr>
    </w:p>
    <w:p w14:paraId="00000130" w14:textId="77777777" w:rsidR="00341BB7" w:rsidRDefault="00341BB7">
      <w:pPr>
        <w:numPr>
          <w:ilvl w:val="0"/>
          <w:numId w:val="18"/>
        </w:numPr>
        <w:rPr>
          <w:rFonts w:ascii="ＭＳ Ｐゴシック" w:eastAsia="ＭＳ Ｐゴシック" w:hAnsi="ＭＳ Ｐゴシック" w:cs="ＭＳ Ｐゴシック"/>
        </w:rPr>
      </w:pPr>
    </w:p>
    <w:p w14:paraId="0000013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@Id</w:t>
      </w:r>
    </w:p>
    <w:p w14:paraId="00000132"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@GeneratedValue(strategy = GenerationType.SEQUENCE, generator = "gen_emp")</w:t>
      </w:r>
    </w:p>
    <w:p w14:paraId="00000133"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@SequenceGenerator(name = "gen_emp", sequenceName = "sequence_emp", allocationSize = 1)</w:t>
      </w:r>
    </w:p>
    <w:p w14:paraId="00000134"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private Integer empId;</w:t>
      </w:r>
    </w:p>
    <w:p w14:paraId="00000135" w14:textId="77777777" w:rsidR="00341BB7" w:rsidRPr="00DC5453" w:rsidRDefault="00341BB7">
      <w:pPr>
        <w:rPr>
          <w:rFonts w:ascii="ＭＳ Ｐゴシック" w:eastAsia="ＭＳ Ｐゴシック" w:hAnsi="ＭＳ Ｐゴシック" w:cs="ＭＳ Ｐゴシック"/>
          <w:lang w:val="en-US"/>
        </w:rPr>
      </w:pPr>
    </w:p>
    <w:p w14:paraId="00000136" w14:textId="77777777" w:rsidR="00341BB7" w:rsidRPr="00DC5453"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正解</w:t>
      </w:r>
      <w:r w:rsidRPr="00DC5453">
        <w:rPr>
          <w:rFonts w:ascii="ＭＳ Ｐゴシック" w:eastAsia="ＭＳ Ｐゴシック" w:hAnsi="ＭＳ Ｐゴシック" w:cs="ＭＳ Ｐゴシック"/>
          <w:lang w:val="en-US"/>
        </w:rPr>
        <w:t>：2</w:t>
      </w:r>
    </w:p>
    <w:p w14:paraId="00000137" w14:textId="77777777" w:rsidR="00341BB7" w:rsidRPr="00DC5453" w:rsidRDefault="00341BB7">
      <w:pPr>
        <w:rPr>
          <w:rFonts w:ascii="ＭＳ Ｐゴシック" w:eastAsia="ＭＳ Ｐゴシック" w:hAnsi="ＭＳ Ｐゴシック" w:cs="ＭＳ Ｐゴシック"/>
          <w:lang w:val="en-US"/>
        </w:rPr>
      </w:pPr>
    </w:p>
    <w:p w14:paraId="00000138" w14:textId="43AAA870"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lastRenderedPageBreak/>
        <w:t>解説</w:t>
      </w:r>
    </w:p>
    <w:p w14:paraId="050C9B05" w14:textId="05C8C261" w:rsidR="00E13A91" w:rsidRDefault="00E13A91">
      <w:pPr>
        <w:rPr>
          <w:rFonts w:ascii="ＭＳ Ｐゴシック" w:eastAsia="ＭＳ Ｐゴシック" w:hAnsi="ＭＳ Ｐゴシック" w:cs="ＭＳ Ｐゴシック"/>
        </w:rPr>
      </w:pPr>
      <w:r w:rsidRPr="00E13A91">
        <w:rPr>
          <w:rFonts w:ascii="ＭＳ Ｐゴシック" w:eastAsia="ＭＳ Ｐゴシック" w:hAnsi="ＭＳ Ｐゴシック" w:cs="ＭＳ Ｐゴシック" w:hint="eastAsia"/>
        </w:rPr>
        <w:t>『東京ITスクール Spring』　第</w:t>
      </w:r>
      <w:r w:rsidR="00E56562">
        <w:rPr>
          <w:rFonts w:ascii="ＭＳ Ｐゴシック" w:eastAsia="ＭＳ Ｐゴシック" w:hAnsi="ＭＳ Ｐゴシック" w:cs="ＭＳ Ｐゴシック" w:hint="eastAsia"/>
        </w:rPr>
        <w:t>6</w:t>
      </w:r>
      <w:r w:rsidRPr="00E13A91">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データベース操作（CRUD）</w:t>
      </w:r>
    </w:p>
    <w:p w14:paraId="09EF0958" w14:textId="77777777" w:rsidR="00E13A91" w:rsidRDefault="00E13A91">
      <w:pPr>
        <w:rPr>
          <w:rFonts w:ascii="ＭＳ Ｐゴシック" w:eastAsia="ＭＳ Ｐゴシック" w:hAnsi="ＭＳ Ｐゴシック" w:cs="ＭＳ Ｐゴシック"/>
        </w:rPr>
      </w:pPr>
    </w:p>
    <w:p w14:paraId="0000013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主キーであり、シーケンスを利用する列をエンティティのフィールドに紐付ける際の実装方法に関する問題です。</w:t>
      </w:r>
    </w:p>
    <w:p w14:paraId="0000013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主キーと関連付けられるフィールドには@Idアノテーションを付与します。そのため、選択肢1は不正解です。</w:t>
      </w:r>
    </w:p>
    <w:p w14:paraId="0000013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シーケンスを利用するには、対象のフィールドに@GeneratedValue（呼び出すジェネレータの種類を指定する）と@SequenceGenerator（使用するシーケンスを指定する）の2種類のアノテーションを付与します。@GeneratedValueのenerator属性と@SequenceGeneratorのname属性の値が一致していることで、対象のシーケンスをりようできるようになります。選択肢3ではこれらの属性の値が一致しないため、シーケンスを呼び出せません。そのため、選択肢3は不正解です。</w:t>
      </w:r>
    </w:p>
    <w:p w14:paraId="0000013C"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前述の通り、使用したいシーケンスは@SequenceGeneratoアノテーションで指定します。使用したいシーケンスはsequenceName属性で指定します。今回使用するシーケンスは「seq_emp」ですが、選択肢4ではsequenceName属性の値が異なります。そのため、選択肢4は不正解です。</w:t>
      </w:r>
    </w:p>
    <w:p w14:paraId="0000013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選択肢2では、上記の条件を全て満たしています。したがって、選択肢2が正解です。</w:t>
      </w:r>
      <w:r>
        <w:br w:type="page"/>
      </w:r>
    </w:p>
    <w:p w14:paraId="0000013E" w14:textId="77777777" w:rsidR="00341BB7" w:rsidRDefault="00877D36">
      <w:pPr>
        <w:pStyle w:val="2"/>
        <w:rPr>
          <w:rFonts w:ascii="ＭＳ Ｐゴシック" w:eastAsia="ＭＳ Ｐゴシック" w:hAnsi="ＭＳ Ｐゴシック" w:cs="ＭＳ Ｐゴシック"/>
        </w:rPr>
      </w:pPr>
      <w:bookmarkStart w:id="14" w:name="_q1ya45ywp69k" w:colFirst="0" w:colLast="0"/>
      <w:bookmarkEnd w:id="14"/>
      <w:r>
        <w:rPr>
          <w:rFonts w:ascii="ＭＳ Ｐゴシック" w:eastAsia="ＭＳ Ｐゴシック" w:hAnsi="ＭＳ Ｐゴシック" w:cs="ＭＳ Ｐゴシック"/>
        </w:rPr>
        <w:lastRenderedPageBreak/>
        <w:t>問11</w:t>
      </w:r>
    </w:p>
    <w:p w14:paraId="0000013F" w14:textId="273AF4A6"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下記の列を持つemployeeテーブルにレコードを登録するためにregistEmployee()メソッドをコントローラに定義した。しかし、下記の内容では期待通りに処理が実行できない。この場合において、</w:t>
      </w:r>
      <w:r w:rsidR="00274ED3">
        <w:rPr>
          <w:rFonts w:ascii="ＭＳ Ｐゴシック" w:eastAsia="ＭＳ Ｐゴシック" w:hAnsi="ＭＳ Ｐゴシック" w:cs="ＭＳ Ｐゴシック" w:hint="eastAsia"/>
        </w:rPr>
        <w:t>不具合の</w:t>
      </w:r>
      <w:r>
        <w:rPr>
          <w:rFonts w:ascii="ＭＳ Ｐゴシック" w:eastAsia="ＭＳ Ｐゴシック" w:hAnsi="ＭＳ Ｐゴシック" w:cs="ＭＳ Ｐゴシック"/>
        </w:rPr>
        <w:t>原因</w:t>
      </w:r>
      <w:r w:rsidR="00274ED3">
        <w:rPr>
          <w:rFonts w:ascii="ＭＳ Ｐゴシック" w:eastAsia="ＭＳ Ｐゴシック" w:hAnsi="ＭＳ Ｐゴシック" w:cs="ＭＳ Ｐゴシック" w:hint="eastAsia"/>
        </w:rPr>
        <w:t>ではない</w:t>
      </w:r>
      <w:r>
        <w:rPr>
          <w:rFonts w:ascii="ＭＳ Ｐゴシック" w:eastAsia="ＭＳ Ｐゴシック" w:hAnsi="ＭＳ Ｐゴシック" w:cs="ＭＳ Ｐゴシック"/>
        </w:rPr>
        <w:t>ものはどれか。</w:t>
      </w:r>
    </w:p>
    <w:p w14:paraId="0000014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なお、リクエスト送信時にregistEmployee()メソッドが実行される設定は正しく記述されているとする。</w:t>
      </w:r>
    </w:p>
    <w:p w14:paraId="0000014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また、employeeテーブルを操作するためのリポジトリはEmployeeRepository、employeeテーブルと関連付けられたエンティティはEmployeeとする。</w:t>
      </w:r>
    </w:p>
    <w:p w14:paraId="00000142" w14:textId="77777777" w:rsidR="00341BB7" w:rsidRDefault="00341BB7">
      <w:pPr>
        <w:rPr>
          <w:rFonts w:ascii="ＭＳ Ｐゴシック" w:eastAsia="ＭＳ Ｐゴシック" w:hAnsi="ＭＳ Ｐゴシック" w:cs="ＭＳ Ｐゴシック"/>
        </w:rPr>
      </w:pPr>
    </w:p>
    <w:p w14:paraId="00000143" w14:textId="77777777" w:rsidR="00341BB7" w:rsidRPr="00DC5453"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列名</w:t>
      </w:r>
      <w:r w:rsidRPr="00DC5453">
        <w:rPr>
          <w:rFonts w:ascii="ＭＳ Ｐゴシック" w:eastAsia="ＭＳ Ｐゴシック" w:hAnsi="ＭＳ Ｐゴシック" w:cs="ＭＳ Ｐゴシック"/>
          <w:lang w:val="en-US"/>
        </w:rPr>
        <w:t xml:space="preserve">      </w:t>
      </w:r>
      <w:r>
        <w:rPr>
          <w:rFonts w:ascii="ＭＳ Ｐゴシック" w:eastAsia="ＭＳ Ｐゴシック" w:hAnsi="ＭＳ Ｐゴシック" w:cs="ＭＳ Ｐゴシック"/>
        </w:rPr>
        <w:t>型</w:t>
      </w:r>
      <w:r w:rsidRPr="00DC5453">
        <w:rPr>
          <w:rFonts w:ascii="ＭＳ Ｐゴシック" w:eastAsia="ＭＳ Ｐゴシック" w:hAnsi="ＭＳ Ｐゴシック" w:cs="ＭＳ Ｐゴシック"/>
          <w:lang w:val="en-US"/>
        </w:rPr>
        <w:t xml:space="preserve">                </w:t>
      </w:r>
      <w:r>
        <w:rPr>
          <w:rFonts w:ascii="ＭＳ Ｐゴシック" w:eastAsia="ＭＳ Ｐゴシック" w:hAnsi="ＭＳ Ｐゴシック" w:cs="ＭＳ Ｐゴシック"/>
        </w:rPr>
        <w:t>制約</w:t>
      </w:r>
    </w:p>
    <w:p w14:paraId="00000144"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 ------------</w:t>
      </w:r>
    </w:p>
    <w:p w14:paraId="00000145"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emp_id    NUMBER(5)         PRIMARY KEY</w:t>
      </w:r>
    </w:p>
    <w:p w14:paraId="00000146"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emp_name  VARCHAR2(30 CHAR) NOT NULL</w:t>
      </w:r>
    </w:p>
    <w:p w14:paraId="00000147" w14:textId="77777777" w:rsidR="00341BB7" w:rsidRPr="00DC5453" w:rsidRDefault="00877D36">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gender    NUMBER(1)         NOT NULL</w:t>
      </w:r>
    </w:p>
    <w:p w14:paraId="00000148" w14:textId="77777777" w:rsidR="00341BB7" w:rsidRPr="00DC5453" w:rsidRDefault="00341BB7">
      <w:pPr>
        <w:rPr>
          <w:rFonts w:ascii="ＭＳ Ｐゴシック" w:eastAsia="ＭＳ Ｐゴシック" w:hAnsi="ＭＳ Ｐゴシック" w:cs="ＭＳ Ｐゴシック"/>
          <w:lang w:val="en-US"/>
        </w:rPr>
      </w:pPr>
    </w:p>
    <w:p w14:paraId="00000149" w14:textId="77777777" w:rsidR="00341BB7" w:rsidRPr="00DC5453" w:rsidRDefault="00341BB7">
      <w:pPr>
        <w:rPr>
          <w:rFonts w:ascii="ＭＳ Ｐゴシック" w:eastAsia="ＭＳ Ｐゴシック" w:hAnsi="ＭＳ Ｐゴシック" w:cs="ＭＳ Ｐゴシック"/>
          <w:lang w:val="en-US"/>
        </w:rPr>
      </w:pPr>
    </w:p>
    <w:p w14:paraId="0000014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[EmployeeController.java]</w:t>
      </w:r>
    </w:p>
    <w:p w14:paraId="0000014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14C" w14:textId="15B83826" w:rsidR="00341BB7" w:rsidRDefault="00341BB7">
      <w:pPr>
        <w:rPr>
          <w:rFonts w:ascii="ＭＳ Ｐゴシック" w:eastAsia="ＭＳ Ｐゴシック" w:hAnsi="ＭＳ Ｐゴシック" w:cs="ＭＳ Ｐゴシック"/>
        </w:rPr>
      </w:pPr>
    </w:p>
    <w:p w14:paraId="0000014D"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EmployeeRepository repository;</w:t>
      </w:r>
    </w:p>
    <w:p w14:paraId="0000014E" w14:textId="77777777" w:rsidR="00341BB7" w:rsidRDefault="00341BB7">
      <w:pPr>
        <w:rPr>
          <w:rFonts w:ascii="ＭＳ Ｐゴシック" w:eastAsia="ＭＳ Ｐゴシック" w:hAnsi="ＭＳ Ｐゴシック" w:cs="ＭＳ Ｐゴシック"/>
        </w:rPr>
      </w:pPr>
    </w:p>
    <w:p w14:paraId="0000014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150" w14:textId="77777777" w:rsidR="00341BB7" w:rsidRDefault="00341BB7">
      <w:pPr>
        <w:rPr>
          <w:rFonts w:ascii="ＭＳ Ｐゴシック" w:eastAsia="ＭＳ Ｐゴシック" w:hAnsi="ＭＳ Ｐゴシック" w:cs="ＭＳ Ｐゴシック"/>
        </w:rPr>
      </w:pPr>
    </w:p>
    <w:p w14:paraId="0000015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public String registEmployee() {</w:t>
      </w:r>
    </w:p>
    <w:p w14:paraId="0000015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Employee employee = new Employee();</w:t>
      </w:r>
    </w:p>
    <w:p w14:paraId="0000015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repository.insert(employee);</w:t>
      </w:r>
    </w:p>
    <w:p w14:paraId="0000015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ab/>
      </w:r>
    </w:p>
    <w:p w14:paraId="0000015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return "employee/regist/regist_complete";</w:t>
      </w:r>
    </w:p>
    <w:p w14:paraId="0000015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157" w14:textId="77777777" w:rsidR="00341BB7" w:rsidRDefault="00341BB7">
      <w:pPr>
        <w:rPr>
          <w:rFonts w:ascii="ＭＳ Ｐゴシック" w:eastAsia="ＭＳ Ｐゴシック" w:hAnsi="ＭＳ Ｐゴシック" w:cs="ＭＳ Ｐゴシック"/>
        </w:rPr>
      </w:pPr>
    </w:p>
    <w:p w14:paraId="0000015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p>
    <w:p w14:paraId="00000159" w14:textId="77777777" w:rsidR="00341BB7" w:rsidRDefault="00341BB7">
      <w:pPr>
        <w:rPr>
          <w:rFonts w:ascii="ＭＳ Ｐゴシック" w:eastAsia="ＭＳ Ｐゴシック" w:hAnsi="ＭＳ Ｐゴシック" w:cs="ＭＳ Ｐゴシック"/>
        </w:rPr>
      </w:pPr>
    </w:p>
    <w:p w14:paraId="0000015A" w14:textId="77777777" w:rsidR="00341BB7" w:rsidRDefault="00341BB7">
      <w:pPr>
        <w:rPr>
          <w:rFonts w:ascii="ＭＳ Ｐゴシック" w:eastAsia="ＭＳ Ｐゴシック" w:hAnsi="ＭＳ Ｐゴシック" w:cs="ＭＳ Ｐゴシック"/>
        </w:rPr>
      </w:pPr>
    </w:p>
    <w:p w14:paraId="0000015B" w14:textId="77777777" w:rsidR="00341BB7" w:rsidRDefault="00877D36">
      <w:pPr>
        <w:numPr>
          <w:ilvl w:val="0"/>
          <w:numId w:val="2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フィールドrepositoryの定義に必要なアノテーションが付与されていない。</w:t>
      </w:r>
    </w:p>
    <w:p w14:paraId="0000015C" w14:textId="77777777" w:rsidR="00341BB7" w:rsidRDefault="00877D36">
      <w:pPr>
        <w:numPr>
          <w:ilvl w:val="0"/>
          <w:numId w:val="2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Employeeのオブジェクトをnew演算子で生成している。</w:t>
      </w:r>
    </w:p>
    <w:p w14:paraId="0000015D" w14:textId="77777777" w:rsidR="00341BB7" w:rsidRDefault="00877D36">
      <w:pPr>
        <w:numPr>
          <w:ilvl w:val="0"/>
          <w:numId w:val="2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エンティティに登録する値が保存されていない。</w:t>
      </w:r>
    </w:p>
    <w:p w14:paraId="0000015E" w14:textId="77777777" w:rsidR="00341BB7" w:rsidRDefault="00877D36">
      <w:pPr>
        <w:numPr>
          <w:ilvl w:val="0"/>
          <w:numId w:val="2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リポジトリが呼び出すメソッド名が誤っている。</w:t>
      </w:r>
    </w:p>
    <w:p w14:paraId="0000015F" w14:textId="77777777" w:rsidR="00341BB7" w:rsidRDefault="00341BB7">
      <w:pPr>
        <w:rPr>
          <w:rFonts w:ascii="ＭＳ Ｐゴシック" w:eastAsia="ＭＳ Ｐゴシック" w:hAnsi="ＭＳ Ｐゴシック" w:cs="ＭＳ Ｐゴシック"/>
        </w:rPr>
      </w:pPr>
    </w:p>
    <w:p w14:paraId="0000016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161" w14:textId="77777777" w:rsidR="00341BB7" w:rsidRDefault="00341BB7">
      <w:pPr>
        <w:rPr>
          <w:rFonts w:ascii="ＭＳ Ｐゴシック" w:eastAsia="ＭＳ Ｐゴシック" w:hAnsi="ＭＳ Ｐゴシック" w:cs="ＭＳ Ｐゴシック"/>
        </w:rPr>
      </w:pPr>
    </w:p>
    <w:p w14:paraId="00000162" w14:textId="74D08B42"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7F7B5E3B" w14:textId="5606C029" w:rsidR="00E13A91" w:rsidRDefault="00E13A91" w:rsidP="00442190">
      <w:pPr>
        <w:rPr>
          <w:rFonts w:ascii="ＭＳ Ｐゴシック" w:eastAsia="ＭＳ Ｐゴシック" w:hAnsi="ＭＳ Ｐゴシック" w:cs="ＭＳ Ｐゴシック"/>
        </w:rPr>
      </w:pPr>
      <w:r w:rsidRPr="00E13A91">
        <w:rPr>
          <w:rFonts w:ascii="ＭＳ Ｐゴシック" w:eastAsia="ＭＳ Ｐゴシック" w:hAnsi="ＭＳ Ｐゴシック" w:cs="ＭＳ Ｐゴシック" w:hint="eastAsia"/>
        </w:rPr>
        <w:lastRenderedPageBreak/>
        <w:t>『東京ITスクール Spring』　第</w:t>
      </w:r>
      <w:r w:rsidR="00A34CAA">
        <w:rPr>
          <w:rFonts w:ascii="ＭＳ Ｐゴシック" w:eastAsia="ＭＳ Ｐゴシック" w:hAnsi="ＭＳ Ｐゴシック" w:cs="ＭＳ Ｐゴシック" w:hint="eastAsia"/>
        </w:rPr>
        <w:t>6</w:t>
      </w:r>
      <w:r w:rsidRPr="00E13A91">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データベース操作（CRUD）</w:t>
      </w:r>
    </w:p>
    <w:p w14:paraId="4B7DF80D" w14:textId="77777777" w:rsidR="00E13A91" w:rsidRDefault="00E13A91">
      <w:pPr>
        <w:rPr>
          <w:rFonts w:ascii="ＭＳ Ｐゴシック" w:eastAsia="ＭＳ Ｐゴシック" w:hAnsi="ＭＳ Ｐゴシック" w:cs="ＭＳ Ｐゴシック"/>
        </w:rPr>
      </w:pPr>
    </w:p>
    <w:p w14:paraId="0000016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リポジトリを利用する際は、リポジトリに対してDIを機能させるために@Autowiredアノテーションをリポジトリ型のフィールドに付与します。そのため、選択肢1は不正解です。</w:t>
      </w:r>
    </w:p>
    <w:p w14:paraId="0000016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リポジトリを使用してレコードを登録したい場合は、事前にエンティティのオブジェクトに登録したい値を保存しておく必要があります。そのため、選択肢3は不正解です。</w:t>
      </w:r>
    </w:p>
    <w:p w14:paraId="0000016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登録処理はsave()メソッドで実行されます。そのため、選択肢4は不正解です。</w:t>
      </w:r>
    </w:p>
    <w:p w14:paraId="00000166"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登録する値をエンティティに保存したい場合、new演算子でオブジェクトを生成して、その中に保存するという方法でも可能です。したがって、選択肢2が正解です。</w:t>
      </w:r>
    </w:p>
    <w:p w14:paraId="00000167" w14:textId="77777777" w:rsidR="00341BB7" w:rsidRDefault="00341BB7">
      <w:pPr>
        <w:rPr>
          <w:rFonts w:ascii="ＭＳ Ｐゴシック" w:eastAsia="ＭＳ Ｐゴシック" w:hAnsi="ＭＳ Ｐゴシック" w:cs="ＭＳ Ｐゴシック"/>
        </w:rPr>
      </w:pPr>
    </w:p>
    <w:p w14:paraId="00000168" w14:textId="77777777" w:rsidR="00341BB7" w:rsidRDefault="00341BB7">
      <w:pPr>
        <w:rPr>
          <w:rFonts w:ascii="ＭＳ Ｐゴシック" w:eastAsia="ＭＳ Ｐゴシック" w:hAnsi="ＭＳ Ｐゴシック" w:cs="ＭＳ Ｐゴシック"/>
        </w:rPr>
      </w:pPr>
    </w:p>
    <w:p w14:paraId="00000169" w14:textId="77777777" w:rsidR="00341BB7" w:rsidRDefault="00877D36">
      <w:pPr>
        <w:rPr>
          <w:rFonts w:ascii="ＭＳ Ｐゴシック" w:eastAsia="ＭＳ Ｐゴシック" w:hAnsi="ＭＳ Ｐゴシック" w:cs="ＭＳ Ｐゴシック"/>
        </w:rPr>
      </w:pPr>
      <w:r>
        <w:br w:type="page"/>
      </w:r>
    </w:p>
    <w:p w14:paraId="0000016A" w14:textId="77777777" w:rsidR="00341BB7" w:rsidRDefault="00877D36">
      <w:pPr>
        <w:pStyle w:val="2"/>
        <w:rPr>
          <w:rFonts w:ascii="ＭＳ Ｐゴシック" w:eastAsia="ＭＳ Ｐゴシック" w:hAnsi="ＭＳ Ｐゴシック" w:cs="ＭＳ Ｐゴシック"/>
        </w:rPr>
      </w:pPr>
      <w:bookmarkStart w:id="15" w:name="_qozitiaps4n9" w:colFirst="0" w:colLast="0"/>
      <w:bookmarkEnd w:id="15"/>
      <w:r>
        <w:rPr>
          <w:rFonts w:ascii="ＭＳ Ｐゴシック" w:eastAsia="ＭＳ Ｐゴシック" w:hAnsi="ＭＳ Ｐゴシック" w:cs="ＭＳ Ｐゴシック"/>
        </w:rPr>
        <w:lastRenderedPageBreak/>
        <w:t>問12</w:t>
      </w:r>
    </w:p>
    <w:p w14:paraId="0000016B" w14:textId="3BD3D0E9"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下記の列を持つemployeeテーブルのdept_idは、departmentテーブルのdept_idを外部参照している。また、employeeテーブルとdepartmentテーブルは「多対1」の関係にある。</w:t>
      </w:r>
    </w:p>
    <w:p w14:paraId="0000016C" w14:textId="4C399DF2" w:rsidR="00341BB7" w:rsidRDefault="00CA785C">
      <w:pPr>
        <w:rPr>
          <w:rFonts w:ascii="ＭＳ Ｐゴシック" w:eastAsia="ＭＳ Ｐゴシック" w:hAnsi="ＭＳ Ｐゴシック" w:cs="ＭＳ Ｐゴシック"/>
        </w:rPr>
      </w:pPr>
      <w:r w:rsidRPr="00CA785C">
        <w:rPr>
          <w:rFonts w:ascii="ＭＳ Ｐゴシック" w:eastAsia="ＭＳ Ｐゴシック" w:hAnsi="ＭＳ Ｐゴシック" w:cs="ＭＳ Ｐゴシック"/>
          <w:color w:val="FF0000"/>
        </w:rPr>
        <w:t>employee</w:t>
      </w:r>
      <w:r w:rsidR="00877D36">
        <w:rPr>
          <w:rFonts w:ascii="ＭＳ Ｐゴシック" w:eastAsia="ＭＳ Ｐゴシック" w:hAnsi="ＭＳ Ｐゴシック" w:cs="ＭＳ Ｐゴシック"/>
        </w:rPr>
        <w:t>テーブルのエンティティ</w:t>
      </w:r>
      <w:r w:rsidRPr="00CA785C">
        <w:rPr>
          <w:rFonts w:ascii="ＭＳ Ｐゴシック" w:eastAsia="ＭＳ Ｐゴシック" w:hAnsi="ＭＳ Ｐゴシック" w:cs="ＭＳ Ｐゴシック"/>
          <w:color w:val="FF0000"/>
        </w:rPr>
        <w:t>Employee</w:t>
      </w:r>
      <w:r w:rsidR="00877D36">
        <w:rPr>
          <w:rFonts w:ascii="ＭＳ Ｐゴシック" w:eastAsia="ＭＳ Ｐゴシック" w:hAnsi="ＭＳ Ｐゴシック" w:cs="ＭＳ Ｐゴシック"/>
        </w:rPr>
        <w:t>を定義するとき、他のエンティティと関連付けるためのフィールドの記述として正しいものはどれか。</w:t>
      </w:r>
    </w:p>
    <w:p w14:paraId="0000016D" w14:textId="34EAD66C"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w:t>
      </w:r>
      <w:r w:rsidR="00FE06BB" w:rsidRPr="00FE06BB">
        <w:rPr>
          <w:rFonts w:ascii="ＭＳ Ｐゴシック" w:eastAsia="ＭＳ Ｐゴシック" w:hAnsi="ＭＳ Ｐゴシック" w:cs="ＭＳ Ｐゴシック"/>
          <w:color w:val="FF0000"/>
        </w:rPr>
        <w:t>department</w:t>
      </w:r>
      <w:r>
        <w:rPr>
          <w:rFonts w:ascii="ＭＳ Ｐゴシック" w:eastAsia="ＭＳ Ｐゴシック" w:hAnsi="ＭＳ Ｐゴシック" w:cs="ＭＳ Ｐゴシック"/>
        </w:rPr>
        <w:t>テーブルのエンティティの名前は「</w:t>
      </w:r>
      <w:r w:rsidR="00FE06BB" w:rsidRPr="00FE06BB">
        <w:rPr>
          <w:rFonts w:ascii="ＭＳ Ｐゴシック" w:eastAsia="ＭＳ Ｐゴシック" w:hAnsi="ＭＳ Ｐゴシック" w:cs="ＭＳ Ｐゴシック" w:hint="eastAsia"/>
          <w:color w:val="FF0000"/>
        </w:rPr>
        <w:t>D</w:t>
      </w:r>
      <w:r w:rsidR="00FE06BB" w:rsidRPr="00FE06BB">
        <w:rPr>
          <w:rFonts w:ascii="ＭＳ Ｐゴシック" w:eastAsia="ＭＳ Ｐゴシック" w:hAnsi="ＭＳ Ｐゴシック" w:cs="ＭＳ Ｐゴシック"/>
          <w:color w:val="FF0000"/>
        </w:rPr>
        <w:t>epartment</w:t>
      </w:r>
      <w:r>
        <w:rPr>
          <w:rFonts w:ascii="ＭＳ Ｐゴシック" w:eastAsia="ＭＳ Ｐゴシック" w:hAnsi="ＭＳ Ｐゴシック" w:cs="ＭＳ Ｐゴシック"/>
        </w:rPr>
        <w:t>」とする。</w:t>
      </w:r>
    </w:p>
    <w:p w14:paraId="0000016E" w14:textId="77777777" w:rsidR="00341BB7" w:rsidRDefault="00341BB7">
      <w:pPr>
        <w:rPr>
          <w:rFonts w:ascii="ＭＳ Ｐゴシック" w:eastAsia="ＭＳ Ｐゴシック" w:hAnsi="ＭＳ Ｐゴシック" w:cs="ＭＳ Ｐゴシック"/>
        </w:rPr>
      </w:pPr>
    </w:p>
    <w:p w14:paraId="0000016F"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[employeeテーブル]</w:t>
      </w:r>
    </w:p>
    <w:p w14:paraId="0000017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列名      型                制約</w:t>
      </w:r>
    </w:p>
    <w:p w14:paraId="00000171"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 ------------</w:t>
      </w:r>
    </w:p>
    <w:p w14:paraId="0000017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emp_id    NUMBER(5)         PRIMARY KEY,</w:t>
      </w:r>
    </w:p>
    <w:p w14:paraId="00000173"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emp_name  VARCHAR2(30 CHAR) NOT NULL,</w:t>
      </w:r>
    </w:p>
    <w:p w14:paraId="0000017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gender    NUMBER(1)         NOT NULL,</w:t>
      </w:r>
    </w:p>
    <w:p w14:paraId="00000175"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dept_id   NUMBER(2)         REFERENCES department(dept_id)</w:t>
      </w:r>
    </w:p>
    <w:p w14:paraId="00000176" w14:textId="77777777" w:rsidR="00341BB7" w:rsidRDefault="00341BB7">
      <w:pPr>
        <w:rPr>
          <w:rFonts w:ascii="ＭＳ Ｐゴシック" w:eastAsia="ＭＳ Ｐゴシック" w:hAnsi="ＭＳ Ｐゴシック" w:cs="ＭＳ Ｐゴシック"/>
        </w:rPr>
      </w:pPr>
    </w:p>
    <w:p w14:paraId="00000177"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[departmentテーブル]</w:t>
      </w:r>
    </w:p>
    <w:p w14:paraId="00000178"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列名      型                制約</w:t>
      </w:r>
    </w:p>
    <w:p w14:paraId="00000179"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 ------------</w:t>
      </w:r>
    </w:p>
    <w:p w14:paraId="0000017A"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dept_id   NUMBER(2)         PRIMARY KEY</w:t>
      </w:r>
    </w:p>
    <w:p w14:paraId="0000017B"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dept_name VARCHAR2(15 CHAR) NOT NULL</w:t>
      </w:r>
    </w:p>
    <w:p w14:paraId="0000017C" w14:textId="77777777" w:rsidR="00341BB7" w:rsidRDefault="00341BB7">
      <w:pPr>
        <w:rPr>
          <w:rFonts w:ascii="ＭＳ Ｐゴシック" w:eastAsia="ＭＳ Ｐゴシック" w:hAnsi="ＭＳ Ｐゴシック" w:cs="ＭＳ Ｐゴシック"/>
        </w:rPr>
      </w:pPr>
    </w:p>
    <w:p w14:paraId="0000017D" w14:textId="77777777" w:rsidR="00341BB7" w:rsidRDefault="00341BB7">
      <w:pPr>
        <w:numPr>
          <w:ilvl w:val="0"/>
          <w:numId w:val="21"/>
        </w:numPr>
        <w:rPr>
          <w:rFonts w:ascii="ＭＳ Ｐゴシック" w:eastAsia="ＭＳ Ｐゴシック" w:hAnsi="ＭＳ Ｐゴシック" w:cs="ＭＳ Ｐゴシック"/>
        </w:rPr>
      </w:pPr>
    </w:p>
    <w:p w14:paraId="18918746" w14:textId="4110BE3C" w:rsidR="00FE06BB" w:rsidRPr="00FE06BB" w:rsidRDefault="00FE06BB" w:rsidP="00FE06BB">
      <w:pPr>
        <w:rPr>
          <w:rFonts w:ascii="ＭＳ Ｐゴシック" w:eastAsia="ＭＳ Ｐゴシック" w:hAnsi="ＭＳ Ｐゴシック" w:cs="ＭＳ Ｐゴシック"/>
          <w:lang w:val="en-US"/>
        </w:rPr>
      </w:pPr>
      <w:r w:rsidRPr="00FE06BB">
        <w:rPr>
          <w:rFonts w:ascii="ＭＳ Ｐゴシック" w:eastAsia="ＭＳ Ｐゴシック" w:hAnsi="ＭＳ Ｐゴシック" w:cs="ＭＳ Ｐゴシック"/>
          <w:lang w:val="en-US"/>
        </w:rPr>
        <w:t>@OneToMany</w:t>
      </w:r>
      <w:r w:rsidR="007357D5" w:rsidRPr="007357D5">
        <w:rPr>
          <w:rFonts w:ascii="ＭＳ Ｐゴシック" w:eastAsia="ＭＳ Ｐゴシック" w:hAnsi="ＭＳ Ｐゴシック" w:cs="ＭＳ Ｐゴシック"/>
          <w:lang w:val="en-US"/>
        </w:rPr>
        <w:t>(name = "dept_id", referencedColumnName = "deptId")</w:t>
      </w:r>
    </w:p>
    <w:p w14:paraId="21FF3B29" w14:textId="7D0C5CEA" w:rsidR="00FE06BB" w:rsidRPr="00FE06BB" w:rsidRDefault="00FE06BB" w:rsidP="00FE06BB">
      <w:pPr>
        <w:rPr>
          <w:rFonts w:ascii="ＭＳ Ｐゴシック" w:eastAsia="ＭＳ Ｐゴシック" w:hAnsi="ＭＳ Ｐゴシック" w:cs="ＭＳ Ｐゴシック"/>
          <w:lang w:val="en-US"/>
        </w:rPr>
      </w:pPr>
      <w:r w:rsidRPr="00FE06BB">
        <w:rPr>
          <w:rFonts w:ascii="ＭＳ Ｐゴシック" w:eastAsia="ＭＳ Ｐゴシック" w:hAnsi="ＭＳ Ｐゴシック" w:cs="ＭＳ Ｐゴシック"/>
          <w:lang w:val="en-US"/>
        </w:rPr>
        <w:t xml:space="preserve">private </w:t>
      </w:r>
      <w:r w:rsidRPr="00FE06BB">
        <w:rPr>
          <w:rFonts w:ascii="ＭＳ Ｐゴシック" w:eastAsia="ＭＳ Ｐゴシック" w:hAnsi="ＭＳ Ｐゴシック" w:cs="ＭＳ Ｐゴシック" w:hint="eastAsia"/>
          <w:color w:val="FF0000"/>
        </w:rPr>
        <w:t>D</w:t>
      </w:r>
      <w:r w:rsidRPr="00FE06BB">
        <w:rPr>
          <w:rFonts w:ascii="ＭＳ Ｐゴシック" w:eastAsia="ＭＳ Ｐゴシック" w:hAnsi="ＭＳ Ｐゴシック" w:cs="ＭＳ Ｐゴシック"/>
          <w:color w:val="FF0000"/>
        </w:rPr>
        <w:t>epartment</w:t>
      </w:r>
      <w:r w:rsidRPr="00FE06BB">
        <w:rPr>
          <w:rFonts w:ascii="ＭＳ Ｐゴシック" w:eastAsia="ＭＳ Ｐゴシック" w:hAnsi="ＭＳ Ｐゴシック" w:cs="ＭＳ Ｐゴシック"/>
          <w:lang w:val="en-US"/>
        </w:rPr>
        <w:t xml:space="preserve"> </w:t>
      </w:r>
      <w:r w:rsidRPr="00FE06BB">
        <w:rPr>
          <w:rFonts w:ascii="ＭＳ Ｐゴシック" w:eastAsia="ＭＳ Ｐゴシック" w:hAnsi="ＭＳ Ｐゴシック" w:cs="ＭＳ Ｐゴシック"/>
          <w:color w:val="FF0000"/>
        </w:rPr>
        <w:t>department</w:t>
      </w:r>
      <w:r w:rsidRPr="00FE06BB">
        <w:rPr>
          <w:rFonts w:ascii="ＭＳ Ｐゴシック" w:eastAsia="ＭＳ Ｐゴシック" w:hAnsi="ＭＳ Ｐゴシック" w:cs="ＭＳ Ｐゴシック"/>
          <w:lang w:val="en-US"/>
        </w:rPr>
        <w:t>t;</w:t>
      </w:r>
    </w:p>
    <w:p w14:paraId="00000181" w14:textId="77777777" w:rsidR="00341BB7" w:rsidRPr="00FE06BB" w:rsidRDefault="00341BB7">
      <w:pPr>
        <w:rPr>
          <w:rFonts w:ascii="ＭＳ Ｐゴシック" w:eastAsia="ＭＳ Ｐゴシック" w:hAnsi="ＭＳ Ｐゴシック" w:cs="ＭＳ Ｐゴシック"/>
          <w:lang w:val="en-US"/>
        </w:rPr>
      </w:pPr>
    </w:p>
    <w:p w14:paraId="00000182" w14:textId="77777777" w:rsidR="00341BB7" w:rsidRPr="00FE06BB" w:rsidRDefault="00341BB7">
      <w:pPr>
        <w:numPr>
          <w:ilvl w:val="0"/>
          <w:numId w:val="21"/>
        </w:numPr>
        <w:rPr>
          <w:rFonts w:ascii="ＭＳ Ｐゴシック" w:eastAsia="ＭＳ Ｐゴシック" w:hAnsi="ＭＳ Ｐゴシック" w:cs="ＭＳ Ｐゴシック"/>
          <w:lang w:val="en-US"/>
        </w:rPr>
      </w:pPr>
    </w:p>
    <w:p w14:paraId="6B270330" w14:textId="1E40DAEA" w:rsidR="005F43A9" w:rsidRPr="005F43A9" w:rsidRDefault="005F43A9" w:rsidP="005F43A9">
      <w:pPr>
        <w:rPr>
          <w:rFonts w:ascii="ＭＳ Ｐゴシック" w:eastAsia="ＭＳ Ｐゴシック" w:hAnsi="ＭＳ Ｐゴシック" w:cs="ＭＳ Ｐゴシック"/>
          <w:lang w:val="en-US"/>
        </w:rPr>
      </w:pPr>
      <w:r w:rsidRPr="005F43A9">
        <w:rPr>
          <w:rFonts w:ascii="ＭＳ Ｐゴシック" w:eastAsia="ＭＳ Ｐゴシック" w:hAnsi="ＭＳ Ｐゴシック" w:cs="ＭＳ Ｐゴシック"/>
          <w:lang w:val="en-US"/>
        </w:rPr>
        <w:t>@ManyToOne</w:t>
      </w:r>
      <w:r w:rsidR="007357D5" w:rsidRPr="007357D5">
        <w:rPr>
          <w:rFonts w:ascii="ＭＳ Ｐゴシック" w:eastAsia="ＭＳ Ｐゴシック" w:hAnsi="ＭＳ Ｐゴシック" w:cs="ＭＳ Ｐゴシック"/>
          <w:lang w:val="en-US"/>
        </w:rPr>
        <w:t>(name = "dept_id", referencedColumnName = "deptId")</w:t>
      </w:r>
    </w:p>
    <w:p w14:paraId="52B241E5" w14:textId="77777777" w:rsidR="005F43A9" w:rsidRDefault="005F43A9" w:rsidP="005F43A9">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private </w:t>
      </w:r>
      <w:r w:rsidRPr="00FE06BB">
        <w:rPr>
          <w:rFonts w:ascii="ＭＳ Ｐゴシック" w:eastAsia="ＭＳ Ｐゴシック" w:hAnsi="ＭＳ Ｐゴシック" w:cs="ＭＳ Ｐゴシック" w:hint="eastAsia"/>
          <w:color w:val="FF0000"/>
        </w:rPr>
        <w:t>D</w:t>
      </w:r>
      <w:r w:rsidRPr="00FE06BB">
        <w:rPr>
          <w:rFonts w:ascii="ＭＳ Ｐゴシック" w:eastAsia="ＭＳ Ｐゴシック" w:hAnsi="ＭＳ Ｐゴシック" w:cs="ＭＳ Ｐゴシック"/>
          <w:color w:val="FF0000"/>
        </w:rPr>
        <w:t>epartment</w:t>
      </w:r>
      <w:r w:rsidRPr="00FE06BB">
        <w:rPr>
          <w:rFonts w:ascii="ＭＳ Ｐゴシック" w:eastAsia="ＭＳ Ｐゴシック" w:hAnsi="ＭＳ Ｐゴシック" w:cs="ＭＳ Ｐゴシック"/>
          <w:lang w:val="en-US"/>
        </w:rPr>
        <w:t xml:space="preserve"> </w:t>
      </w:r>
      <w:r w:rsidRPr="00FE06BB">
        <w:rPr>
          <w:rFonts w:ascii="ＭＳ Ｐゴシック" w:eastAsia="ＭＳ Ｐゴシック" w:hAnsi="ＭＳ Ｐゴシック" w:cs="ＭＳ Ｐゴシック"/>
          <w:color w:val="FF0000"/>
        </w:rPr>
        <w:t>department</w:t>
      </w:r>
      <w:r>
        <w:rPr>
          <w:rFonts w:ascii="ＭＳ Ｐゴシック" w:eastAsia="ＭＳ Ｐゴシック" w:hAnsi="ＭＳ Ｐゴシック" w:cs="ＭＳ Ｐゴシック"/>
        </w:rPr>
        <w:t>;</w:t>
      </w:r>
    </w:p>
    <w:p w14:paraId="00000186" w14:textId="77777777" w:rsidR="00341BB7" w:rsidRDefault="00341BB7">
      <w:pPr>
        <w:rPr>
          <w:rFonts w:ascii="ＭＳ Ｐゴシック" w:eastAsia="ＭＳ Ｐゴシック" w:hAnsi="ＭＳ Ｐゴシック" w:cs="ＭＳ Ｐゴシック"/>
        </w:rPr>
      </w:pPr>
    </w:p>
    <w:p w14:paraId="0000018A" w14:textId="3A8967CD" w:rsidR="00341BB7" w:rsidRPr="005F43A9" w:rsidRDefault="00341BB7" w:rsidP="005F43A9">
      <w:pPr>
        <w:numPr>
          <w:ilvl w:val="0"/>
          <w:numId w:val="21"/>
        </w:numPr>
        <w:rPr>
          <w:rFonts w:ascii="ＭＳ Ｐゴシック" w:eastAsia="ＭＳ Ｐゴシック" w:hAnsi="ＭＳ Ｐゴシック" w:cs="ＭＳ Ｐゴシック"/>
        </w:rPr>
      </w:pPr>
    </w:p>
    <w:p w14:paraId="2306550F" w14:textId="77777777" w:rsidR="005F43A9" w:rsidRPr="005F43A9" w:rsidRDefault="005F43A9" w:rsidP="005F43A9">
      <w:pPr>
        <w:rPr>
          <w:rFonts w:ascii="ＭＳ Ｐゴシック" w:eastAsia="ＭＳ Ｐゴシック" w:hAnsi="ＭＳ Ｐゴシック" w:cs="ＭＳ Ｐゴシック"/>
          <w:lang w:val="en-US"/>
        </w:rPr>
      </w:pPr>
      <w:r w:rsidRPr="005F43A9">
        <w:rPr>
          <w:rFonts w:ascii="ＭＳ Ｐゴシック" w:eastAsia="ＭＳ Ｐゴシック" w:hAnsi="ＭＳ Ｐゴシック" w:cs="ＭＳ Ｐゴシック"/>
          <w:lang w:val="en-US"/>
        </w:rPr>
        <w:t>@OneToMany</w:t>
      </w:r>
    </w:p>
    <w:p w14:paraId="44F9E78E" w14:textId="77777777" w:rsidR="005F43A9" w:rsidRPr="00DC5453" w:rsidRDefault="005F43A9" w:rsidP="005F43A9">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@JoinColumn(name = "dept_id", referencedColumnName = "deptId")</w:t>
      </w:r>
    </w:p>
    <w:p w14:paraId="42351AE3" w14:textId="77777777" w:rsidR="005F43A9" w:rsidRPr="005F43A9" w:rsidRDefault="005F43A9" w:rsidP="005F43A9">
      <w:pPr>
        <w:rPr>
          <w:rFonts w:ascii="ＭＳ Ｐゴシック" w:eastAsia="ＭＳ Ｐゴシック" w:hAnsi="ＭＳ Ｐゴシック" w:cs="ＭＳ Ｐゴシック"/>
          <w:lang w:val="en-US"/>
        </w:rPr>
      </w:pPr>
      <w:r w:rsidRPr="005F43A9">
        <w:rPr>
          <w:rFonts w:ascii="ＭＳ Ｐゴシック" w:eastAsia="ＭＳ Ｐゴシック" w:hAnsi="ＭＳ Ｐゴシック" w:cs="ＭＳ Ｐゴシック"/>
          <w:lang w:val="en-US"/>
        </w:rPr>
        <w:t xml:space="preserve">private </w:t>
      </w:r>
      <w:r w:rsidRPr="005F43A9">
        <w:rPr>
          <w:rFonts w:ascii="ＭＳ Ｐゴシック" w:eastAsia="ＭＳ Ｐゴシック" w:hAnsi="ＭＳ Ｐゴシック" w:cs="ＭＳ Ｐゴシック" w:hint="eastAsia"/>
          <w:color w:val="FF0000"/>
          <w:lang w:val="en-US"/>
        </w:rPr>
        <w:t>D</w:t>
      </w:r>
      <w:r w:rsidRPr="005F43A9">
        <w:rPr>
          <w:rFonts w:ascii="ＭＳ Ｐゴシック" w:eastAsia="ＭＳ Ｐゴシック" w:hAnsi="ＭＳ Ｐゴシック" w:cs="ＭＳ Ｐゴシック"/>
          <w:color w:val="FF0000"/>
          <w:lang w:val="en-US"/>
        </w:rPr>
        <w:t>epartment</w:t>
      </w:r>
      <w:r w:rsidRPr="00FE06BB">
        <w:rPr>
          <w:rFonts w:ascii="ＭＳ Ｐゴシック" w:eastAsia="ＭＳ Ｐゴシック" w:hAnsi="ＭＳ Ｐゴシック" w:cs="ＭＳ Ｐゴシック"/>
          <w:lang w:val="en-US"/>
        </w:rPr>
        <w:t xml:space="preserve"> </w:t>
      </w:r>
      <w:r w:rsidRPr="005F43A9">
        <w:rPr>
          <w:rFonts w:ascii="ＭＳ Ｐゴシック" w:eastAsia="ＭＳ Ｐゴシック" w:hAnsi="ＭＳ Ｐゴシック" w:cs="ＭＳ Ｐゴシック"/>
          <w:color w:val="FF0000"/>
          <w:lang w:val="en-US"/>
        </w:rPr>
        <w:t>department</w:t>
      </w:r>
      <w:r w:rsidRPr="005F43A9">
        <w:rPr>
          <w:rFonts w:ascii="ＭＳ Ｐゴシック" w:eastAsia="ＭＳ Ｐゴシック" w:hAnsi="ＭＳ Ｐゴシック" w:cs="ＭＳ Ｐゴシック"/>
          <w:lang w:val="en-US"/>
        </w:rPr>
        <w:t>;</w:t>
      </w:r>
    </w:p>
    <w:p w14:paraId="174090F9" w14:textId="77777777" w:rsidR="005F43A9" w:rsidRDefault="005F43A9">
      <w:pPr>
        <w:rPr>
          <w:rFonts w:ascii="ＭＳ Ｐゴシック" w:eastAsia="ＭＳ Ｐゴシック" w:hAnsi="ＭＳ Ｐゴシック" w:cs="ＭＳ Ｐゴシック"/>
        </w:rPr>
      </w:pPr>
    </w:p>
    <w:p w14:paraId="0000018B" w14:textId="77777777" w:rsidR="00341BB7" w:rsidRDefault="00341BB7">
      <w:pPr>
        <w:numPr>
          <w:ilvl w:val="0"/>
          <w:numId w:val="21"/>
        </w:numPr>
        <w:rPr>
          <w:rFonts w:ascii="ＭＳ Ｐゴシック" w:eastAsia="ＭＳ Ｐゴシック" w:hAnsi="ＭＳ Ｐゴシック" w:cs="ＭＳ Ｐゴシック"/>
        </w:rPr>
      </w:pPr>
    </w:p>
    <w:p w14:paraId="7AE4CBE5" w14:textId="77777777" w:rsidR="00FE06BB" w:rsidRDefault="00FE06BB" w:rsidP="00FE06BB">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@ManyToOne</w:t>
      </w:r>
    </w:p>
    <w:p w14:paraId="366F1AA9" w14:textId="77777777" w:rsidR="00FE06BB" w:rsidRPr="00DC5453" w:rsidRDefault="00FE06BB" w:rsidP="00FE06BB">
      <w:pPr>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@JoinColumn(name = "dept_id", referencedColumnName = "deptId")</w:t>
      </w:r>
    </w:p>
    <w:p w14:paraId="5F5E92A5" w14:textId="0226C08E" w:rsidR="00FE06BB" w:rsidRPr="005F43A9" w:rsidRDefault="00FE06BB" w:rsidP="00FE06BB">
      <w:pPr>
        <w:rPr>
          <w:rFonts w:ascii="ＭＳ Ｐゴシック" w:eastAsia="ＭＳ Ｐゴシック" w:hAnsi="ＭＳ Ｐゴシック" w:cs="ＭＳ Ｐゴシック"/>
          <w:lang w:val="en-US"/>
        </w:rPr>
      </w:pPr>
      <w:r w:rsidRPr="005F43A9">
        <w:rPr>
          <w:rFonts w:ascii="ＭＳ Ｐゴシック" w:eastAsia="ＭＳ Ｐゴシック" w:hAnsi="ＭＳ Ｐゴシック" w:cs="ＭＳ Ｐゴシック"/>
          <w:lang w:val="en-US"/>
        </w:rPr>
        <w:t xml:space="preserve">private </w:t>
      </w:r>
      <w:r w:rsidRPr="005F43A9">
        <w:rPr>
          <w:rFonts w:ascii="ＭＳ Ｐゴシック" w:eastAsia="ＭＳ Ｐゴシック" w:hAnsi="ＭＳ Ｐゴシック" w:cs="ＭＳ Ｐゴシック" w:hint="eastAsia"/>
          <w:color w:val="FF0000"/>
          <w:lang w:val="en-US"/>
        </w:rPr>
        <w:t>D</w:t>
      </w:r>
      <w:r w:rsidRPr="005F43A9">
        <w:rPr>
          <w:rFonts w:ascii="ＭＳ Ｐゴシック" w:eastAsia="ＭＳ Ｐゴシック" w:hAnsi="ＭＳ Ｐゴシック" w:cs="ＭＳ Ｐゴシック"/>
          <w:color w:val="FF0000"/>
          <w:lang w:val="en-US"/>
        </w:rPr>
        <w:t>epartment</w:t>
      </w:r>
      <w:r w:rsidRPr="00FE06BB">
        <w:rPr>
          <w:rFonts w:ascii="ＭＳ Ｐゴシック" w:eastAsia="ＭＳ Ｐゴシック" w:hAnsi="ＭＳ Ｐゴシック" w:cs="ＭＳ Ｐゴシック"/>
          <w:lang w:val="en-US"/>
        </w:rPr>
        <w:t xml:space="preserve"> </w:t>
      </w:r>
      <w:r w:rsidRPr="005F43A9">
        <w:rPr>
          <w:rFonts w:ascii="ＭＳ Ｐゴシック" w:eastAsia="ＭＳ Ｐゴシック" w:hAnsi="ＭＳ Ｐゴシック" w:cs="ＭＳ Ｐゴシック"/>
          <w:color w:val="FF0000"/>
          <w:lang w:val="en-US"/>
        </w:rPr>
        <w:t>department</w:t>
      </w:r>
      <w:r w:rsidRPr="005F43A9">
        <w:rPr>
          <w:rFonts w:ascii="ＭＳ Ｐゴシック" w:eastAsia="ＭＳ Ｐゴシック" w:hAnsi="ＭＳ Ｐゴシック" w:cs="ＭＳ Ｐゴシック"/>
          <w:lang w:val="en-US"/>
        </w:rPr>
        <w:t>;</w:t>
      </w:r>
    </w:p>
    <w:p w14:paraId="0000018E" w14:textId="60F0ACB2" w:rsidR="00341BB7" w:rsidRPr="005F43A9" w:rsidRDefault="00341BB7">
      <w:pPr>
        <w:rPr>
          <w:rFonts w:ascii="ＭＳ Ｐゴシック" w:eastAsia="ＭＳ Ｐゴシック" w:hAnsi="ＭＳ Ｐゴシック" w:cs="ＭＳ Ｐゴシック"/>
          <w:lang w:val="en-US"/>
        </w:rPr>
      </w:pPr>
    </w:p>
    <w:p w14:paraId="0C1E2101" w14:textId="77777777" w:rsidR="00FE06BB" w:rsidRPr="005F43A9" w:rsidRDefault="00FE06BB">
      <w:pPr>
        <w:rPr>
          <w:rFonts w:ascii="ＭＳ Ｐゴシック" w:eastAsia="ＭＳ Ｐゴシック" w:hAnsi="ＭＳ Ｐゴシック" w:cs="ＭＳ Ｐゴシック"/>
          <w:lang w:val="en-US"/>
        </w:rPr>
      </w:pPr>
    </w:p>
    <w:p w14:paraId="0000018F" w14:textId="77777777" w:rsidR="00341BB7" w:rsidRPr="005F43A9"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正解</w:t>
      </w:r>
      <w:r w:rsidRPr="005F43A9">
        <w:rPr>
          <w:rFonts w:ascii="ＭＳ Ｐゴシック" w:eastAsia="ＭＳ Ｐゴシック" w:hAnsi="ＭＳ Ｐゴシック" w:cs="ＭＳ Ｐゴシック"/>
          <w:lang w:val="en-US"/>
        </w:rPr>
        <w:t>：4</w:t>
      </w:r>
    </w:p>
    <w:p w14:paraId="00000190" w14:textId="77777777" w:rsidR="00341BB7" w:rsidRPr="005F43A9" w:rsidRDefault="00341BB7">
      <w:pPr>
        <w:rPr>
          <w:rFonts w:ascii="ＭＳ Ｐゴシック" w:eastAsia="ＭＳ Ｐゴシック" w:hAnsi="ＭＳ Ｐゴシック" w:cs="ＭＳ Ｐゴシック"/>
          <w:lang w:val="en-US"/>
        </w:rPr>
      </w:pPr>
    </w:p>
    <w:p w14:paraId="00000191" w14:textId="5ABEE8FF" w:rsidR="00341BB7" w:rsidRPr="005F43A9" w:rsidRDefault="00877D36">
      <w:pPr>
        <w:rPr>
          <w:rFonts w:ascii="ＭＳ Ｐゴシック" w:eastAsia="ＭＳ Ｐゴシック" w:hAnsi="ＭＳ Ｐゴシック" w:cs="ＭＳ Ｐゴシック"/>
          <w:lang w:val="en-US"/>
        </w:rPr>
      </w:pPr>
      <w:r>
        <w:rPr>
          <w:rFonts w:ascii="ＭＳ Ｐゴシック" w:eastAsia="ＭＳ Ｐゴシック" w:hAnsi="ＭＳ Ｐゴシック" w:cs="ＭＳ Ｐゴシック"/>
        </w:rPr>
        <w:t>解説</w:t>
      </w:r>
    </w:p>
    <w:p w14:paraId="68FD59AC" w14:textId="368AF598" w:rsidR="002034D4" w:rsidRDefault="002034D4">
      <w:pPr>
        <w:rPr>
          <w:rFonts w:ascii="ＭＳ Ｐゴシック" w:eastAsia="ＭＳ Ｐゴシック" w:hAnsi="ＭＳ Ｐゴシック" w:cs="ＭＳ Ｐゴシック"/>
        </w:rPr>
      </w:pPr>
      <w:r w:rsidRPr="002034D4">
        <w:rPr>
          <w:rFonts w:ascii="ＭＳ Ｐゴシック" w:eastAsia="ＭＳ Ｐゴシック" w:hAnsi="ＭＳ Ｐゴシック" w:cs="ＭＳ Ｐゴシック" w:hint="eastAsia"/>
        </w:rPr>
        <w:t>『東京ITスクール Spring』　第</w:t>
      </w:r>
      <w:r w:rsidR="006A1A46">
        <w:rPr>
          <w:rFonts w:ascii="ＭＳ Ｐゴシック" w:eastAsia="ＭＳ Ｐゴシック" w:hAnsi="ＭＳ Ｐゴシック" w:cs="ＭＳ Ｐゴシック" w:hint="eastAsia"/>
        </w:rPr>
        <w:t>7</w:t>
      </w:r>
      <w:r w:rsidRPr="002034D4">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データベース操作（外部参照）</w:t>
      </w:r>
    </w:p>
    <w:p w14:paraId="266FA1B7" w14:textId="77777777" w:rsidR="002034D4" w:rsidRDefault="002034D4">
      <w:pPr>
        <w:rPr>
          <w:rFonts w:ascii="ＭＳ Ｐゴシック" w:eastAsia="ＭＳ Ｐゴシック" w:hAnsi="ＭＳ Ｐゴシック" w:cs="ＭＳ Ｐゴシック"/>
        </w:rPr>
      </w:pPr>
    </w:p>
    <w:p w14:paraId="00000192" w14:textId="0A79025E"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エンティティ同士の外部参照関係を定義する方法に関する問題です。</w:t>
      </w:r>
    </w:p>
    <w:p w14:paraId="5F5C9994" w14:textId="063E82A0" w:rsidR="009859FC" w:rsidRPr="00A01FE2" w:rsidRDefault="009859FC">
      <w:pPr>
        <w:rPr>
          <w:rFonts w:ascii="ＭＳ Ｐゴシック" w:eastAsia="ＭＳ Ｐゴシック" w:hAnsi="ＭＳ Ｐゴシック" w:cs="ＭＳ Ｐゴシック"/>
          <w:color w:val="FF0000"/>
        </w:rPr>
      </w:pPr>
      <w:r w:rsidRPr="00A01FE2">
        <w:rPr>
          <w:rFonts w:ascii="ＭＳ Ｐゴシック" w:eastAsia="ＭＳ Ｐゴシック" w:hAnsi="ＭＳ Ｐゴシック" w:cs="ＭＳ Ｐゴシック" w:hint="eastAsia"/>
          <w:color w:val="FF0000"/>
        </w:rPr>
        <w:t>外部参照関係にあるテーブルのエンティティにおいて、参照元テーブルのエンティティ内で参照先テーブルのエンティティとの外部参照制約を定義するには</w:t>
      </w:r>
      <w:r w:rsidRPr="00A01FE2">
        <w:rPr>
          <w:rFonts w:ascii="ＭＳ Ｐゴシック" w:eastAsia="ＭＳ Ｐゴシック" w:hAnsi="ＭＳ Ｐゴシック" w:cs="ＭＳ Ｐゴシック"/>
          <w:color w:val="FF0000"/>
        </w:rPr>
        <w:t>@JoinColumn</w:t>
      </w:r>
      <w:r w:rsidRPr="00A01FE2">
        <w:rPr>
          <w:rFonts w:ascii="ＭＳ Ｐゴシック" w:eastAsia="ＭＳ Ｐゴシック" w:hAnsi="ＭＳ Ｐゴシック" w:cs="ＭＳ Ｐゴシック" w:hint="eastAsia"/>
          <w:color w:val="FF0000"/>
        </w:rPr>
        <w:t>アノテーションを使用します。そのため、選択肢1と2は不正解です。</w:t>
      </w:r>
    </w:p>
    <w:p w14:paraId="00000194" w14:textId="5029D4E1"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employeeテーブルとdepartmentテーブルは多対1の関係にあり</w:t>
      </w:r>
      <w:r w:rsidR="009859FC">
        <w:rPr>
          <w:rFonts w:ascii="ＭＳ Ｐゴシック" w:eastAsia="ＭＳ Ｐゴシック" w:hAnsi="ＭＳ Ｐゴシック" w:cs="ＭＳ Ｐゴシック" w:hint="eastAsia"/>
        </w:rPr>
        <w:t>ます。</w:t>
      </w:r>
    </w:p>
    <w:p w14:paraId="4CDCAB8D" w14:textId="77777777" w:rsidR="009859FC"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そのため、エンティティ</w:t>
      </w:r>
      <w:r w:rsidR="009859FC">
        <w:rPr>
          <w:rFonts w:ascii="ＭＳ Ｐゴシック" w:eastAsia="ＭＳ Ｐゴシック" w:hAnsi="ＭＳ Ｐゴシック" w:cs="ＭＳ Ｐゴシック"/>
        </w:rPr>
        <w:t>Employee</w:t>
      </w:r>
      <w:r>
        <w:rPr>
          <w:rFonts w:ascii="ＭＳ Ｐゴシック" w:eastAsia="ＭＳ Ｐゴシック" w:hAnsi="ＭＳ Ｐゴシック" w:cs="ＭＳ Ｐゴシック"/>
        </w:rPr>
        <w:t>内にエンティティ</w:t>
      </w:r>
      <w:r w:rsidR="009859FC">
        <w:rPr>
          <w:rFonts w:ascii="ＭＳ Ｐゴシック" w:eastAsia="ＭＳ Ｐゴシック" w:hAnsi="ＭＳ Ｐゴシック" w:cs="ＭＳ Ｐゴシック"/>
        </w:rPr>
        <w:t>Department</w:t>
      </w:r>
      <w:r w:rsidR="009859FC">
        <w:rPr>
          <w:rFonts w:ascii="ＭＳ Ｐゴシック" w:eastAsia="ＭＳ Ｐゴシック" w:hAnsi="ＭＳ Ｐゴシック" w:cs="ＭＳ Ｐゴシック" w:hint="eastAsia"/>
        </w:rPr>
        <w:t>と</w:t>
      </w:r>
      <w:r>
        <w:rPr>
          <w:rFonts w:ascii="ＭＳ Ｐゴシック" w:eastAsia="ＭＳ Ｐゴシック" w:hAnsi="ＭＳ Ｐゴシック" w:cs="ＭＳ Ｐゴシック"/>
        </w:rPr>
        <w:t>関連付けるためのフィールドを定義する際には、「</w:t>
      </w:r>
      <w:r w:rsidR="009859FC">
        <w:rPr>
          <w:rFonts w:ascii="ＭＳ Ｐゴシック" w:eastAsia="ＭＳ Ｐゴシック" w:hAnsi="ＭＳ Ｐゴシック" w:cs="ＭＳ Ｐゴシック" w:hint="eastAsia"/>
        </w:rPr>
        <w:t>他</w:t>
      </w:r>
      <w:r>
        <w:rPr>
          <w:rFonts w:ascii="ＭＳ Ｐゴシック" w:eastAsia="ＭＳ Ｐゴシック" w:hAnsi="ＭＳ Ｐゴシック" w:cs="ＭＳ Ｐゴシック"/>
        </w:rPr>
        <w:t>対</w:t>
      </w:r>
      <w:r w:rsidR="009859FC">
        <w:rPr>
          <w:rFonts w:ascii="ＭＳ Ｐゴシック" w:eastAsia="ＭＳ Ｐゴシック" w:hAnsi="ＭＳ Ｐゴシック" w:cs="ＭＳ Ｐゴシック" w:hint="eastAsia"/>
        </w:rPr>
        <w:t>1</w:t>
      </w:r>
      <w:r>
        <w:rPr>
          <w:rFonts w:ascii="ＭＳ Ｐゴシック" w:eastAsia="ＭＳ Ｐゴシック" w:hAnsi="ＭＳ Ｐゴシック" w:cs="ＭＳ Ｐゴシック"/>
        </w:rPr>
        <w:t>」をあらわす@</w:t>
      </w:r>
      <w:r w:rsidR="009859FC">
        <w:rPr>
          <w:rFonts w:ascii="ＭＳ Ｐゴシック" w:eastAsia="ＭＳ Ｐゴシック" w:hAnsi="ＭＳ Ｐゴシック" w:cs="ＭＳ Ｐゴシック" w:hint="eastAsia"/>
        </w:rPr>
        <w:t>Many</w:t>
      </w:r>
      <w:r>
        <w:rPr>
          <w:rFonts w:ascii="ＭＳ Ｐゴシック" w:eastAsia="ＭＳ Ｐゴシック" w:hAnsi="ＭＳ Ｐゴシック" w:cs="ＭＳ Ｐゴシック"/>
        </w:rPr>
        <w:t>To</w:t>
      </w:r>
      <w:r w:rsidR="009859FC">
        <w:rPr>
          <w:rFonts w:ascii="ＭＳ Ｐゴシック" w:eastAsia="ＭＳ Ｐゴシック" w:hAnsi="ＭＳ Ｐゴシック" w:cs="ＭＳ Ｐゴシック" w:hint="eastAsia"/>
        </w:rPr>
        <w:t>One</w:t>
      </w:r>
      <w:r>
        <w:rPr>
          <w:rFonts w:ascii="ＭＳ Ｐゴシック" w:eastAsia="ＭＳ Ｐゴシック" w:hAnsi="ＭＳ Ｐゴシック" w:cs="ＭＳ Ｐゴシック"/>
        </w:rPr>
        <w:t>アノテーションを付与します。</w:t>
      </w:r>
    </w:p>
    <w:p w14:paraId="72728B12" w14:textId="158F71D9" w:rsidR="00FA37FD" w:rsidRPr="00FA37FD" w:rsidRDefault="009859FC">
      <w:pPr>
        <w:rPr>
          <w:rFonts w:ascii="ＭＳ Ｐゴシック" w:eastAsia="ＭＳ Ｐゴシック" w:hAnsi="ＭＳ Ｐゴシック" w:cs="ＭＳ Ｐゴシック"/>
          <w:color w:val="FF0000"/>
        </w:rPr>
      </w:pPr>
      <w:r w:rsidRPr="00FA37FD">
        <w:rPr>
          <w:rFonts w:ascii="ＭＳ Ｐゴシック" w:eastAsia="ＭＳ Ｐゴシック" w:hAnsi="ＭＳ Ｐゴシック" w:cs="ＭＳ Ｐゴシック" w:hint="eastAsia"/>
          <w:color w:val="FF0000"/>
        </w:rPr>
        <w:t>また、</w:t>
      </w:r>
      <w:r w:rsidR="00FA37FD" w:rsidRPr="00FA37FD">
        <w:rPr>
          <w:rFonts w:ascii="ＭＳ Ｐゴシック" w:eastAsia="ＭＳ Ｐゴシック" w:hAnsi="ＭＳ Ｐゴシック" w:cs="ＭＳ Ｐゴシック" w:hint="eastAsia"/>
          <w:color w:val="FF0000"/>
        </w:rPr>
        <w:t>「</w:t>
      </w:r>
      <w:r w:rsidR="00FA37FD" w:rsidRPr="00FA37FD">
        <w:rPr>
          <w:rFonts w:ascii="ＭＳ Ｐゴシック" w:eastAsia="ＭＳ Ｐゴシック" w:hAnsi="ＭＳ Ｐゴシック" w:cs="ＭＳ Ｐゴシック"/>
          <w:color w:val="FF0000"/>
        </w:rPr>
        <w:t>(name = "dept_id", referencedColumnName = "deptId")</w:t>
      </w:r>
      <w:r w:rsidR="00FA37FD" w:rsidRPr="00FA37FD">
        <w:rPr>
          <w:rFonts w:ascii="ＭＳ Ｐゴシック" w:eastAsia="ＭＳ Ｐゴシック" w:hAnsi="ＭＳ Ｐゴシック" w:cs="ＭＳ Ｐゴシック" w:hint="eastAsia"/>
          <w:color w:val="FF0000"/>
        </w:rPr>
        <w:t>」という記述は</w:t>
      </w:r>
      <w:r w:rsidR="00FA37FD" w:rsidRPr="00FA37FD">
        <w:rPr>
          <w:rFonts w:ascii="ＭＳ Ｐゴシック" w:eastAsia="ＭＳ Ｐゴシック" w:hAnsi="ＭＳ Ｐゴシック" w:cs="ＭＳ Ｐゴシック"/>
          <w:color w:val="FF0000"/>
        </w:rPr>
        <w:t>@JoinColumn</w:t>
      </w:r>
      <w:r w:rsidR="00FA37FD" w:rsidRPr="00FA37FD">
        <w:rPr>
          <w:rFonts w:ascii="ＭＳ Ｐゴシック" w:eastAsia="ＭＳ Ｐゴシック" w:hAnsi="ＭＳ Ｐゴシック" w:cs="ＭＳ Ｐゴシック" w:hint="eastAsia"/>
          <w:color w:val="FF0000"/>
        </w:rPr>
        <w:t>アノテーションの引数として記述します。</w:t>
      </w:r>
    </w:p>
    <w:p w14:paraId="00000195" w14:textId="48AE20E1"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したがって、選択肢4が正解です。</w:t>
      </w:r>
    </w:p>
    <w:p w14:paraId="00000196" w14:textId="77777777" w:rsidR="00341BB7" w:rsidRDefault="00341BB7">
      <w:pPr>
        <w:rPr>
          <w:rFonts w:ascii="ＭＳ Ｐゴシック" w:eastAsia="ＭＳ Ｐゴシック" w:hAnsi="ＭＳ Ｐゴシック" w:cs="ＭＳ Ｐゴシック"/>
        </w:rPr>
      </w:pPr>
    </w:p>
    <w:p w14:paraId="00000197" w14:textId="77777777" w:rsidR="00341BB7" w:rsidRDefault="00341BB7">
      <w:pPr>
        <w:rPr>
          <w:rFonts w:ascii="ＭＳ Ｐゴシック" w:eastAsia="ＭＳ Ｐゴシック" w:hAnsi="ＭＳ Ｐゴシック" w:cs="ＭＳ Ｐゴシック"/>
        </w:rPr>
      </w:pPr>
    </w:p>
    <w:p w14:paraId="00000198" w14:textId="77777777" w:rsidR="00341BB7" w:rsidRDefault="00341BB7">
      <w:pPr>
        <w:rPr>
          <w:rFonts w:ascii="ＭＳ Ｐゴシック" w:eastAsia="ＭＳ Ｐゴシック" w:hAnsi="ＭＳ Ｐゴシック" w:cs="ＭＳ Ｐゴシック"/>
        </w:rPr>
      </w:pPr>
    </w:p>
    <w:p w14:paraId="00000199" w14:textId="77777777" w:rsidR="00341BB7" w:rsidRDefault="00877D36">
      <w:pPr>
        <w:rPr>
          <w:rFonts w:ascii="ＭＳ Ｐゴシック" w:eastAsia="ＭＳ Ｐゴシック" w:hAnsi="ＭＳ Ｐゴシック" w:cs="ＭＳ Ｐゴシック"/>
        </w:rPr>
      </w:pPr>
      <w:r>
        <w:br w:type="page"/>
      </w:r>
    </w:p>
    <w:p w14:paraId="0000019A" w14:textId="77777777" w:rsidR="00341BB7" w:rsidRDefault="00877D36">
      <w:pPr>
        <w:pStyle w:val="1"/>
      </w:pPr>
      <w:bookmarkStart w:id="16" w:name="_w735yr8k3ah7" w:colFirst="0" w:colLast="0"/>
      <w:bookmarkEnd w:id="16"/>
      <w:r>
        <w:lastRenderedPageBreak/>
        <w:t>JPQL</w:t>
      </w:r>
    </w:p>
    <w:p w14:paraId="0000019B" w14:textId="77777777" w:rsidR="00341BB7" w:rsidRDefault="00877D36">
      <w:pPr>
        <w:pStyle w:val="2"/>
        <w:rPr>
          <w:rFonts w:ascii="ＭＳ Ｐゴシック" w:eastAsia="ＭＳ Ｐゴシック" w:hAnsi="ＭＳ Ｐゴシック" w:cs="ＭＳ Ｐゴシック"/>
        </w:rPr>
      </w:pPr>
      <w:bookmarkStart w:id="17" w:name="_hu3difi96oxc" w:colFirst="0" w:colLast="0"/>
      <w:bookmarkEnd w:id="17"/>
      <w:r>
        <w:rPr>
          <w:rFonts w:ascii="ＭＳ Ｐゴシック" w:eastAsia="ＭＳ Ｐゴシック" w:hAnsi="ＭＳ Ｐゴシック" w:cs="ＭＳ Ｐゴシック"/>
        </w:rPr>
        <w:t>問13</w:t>
      </w:r>
    </w:p>
    <w:p w14:paraId="0000019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Oracle Database内にあるemployeeテーブルを操作するために、下記のJPQLを作成した。しかし、下記のJPQLには構文上の誤りがある。誤っている点はどれか。</w:t>
      </w:r>
    </w:p>
    <w:p w14:paraId="0000019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なお、下記のJPQLではemployeeテーブルに関連付けられたエンティティEmployeeを使用する。</w:t>
      </w:r>
    </w:p>
    <w:p w14:paraId="0000019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また、エンティティEmployee内には、gender列に関連付けられたフィールドgenderが定義されているとする。</w:t>
      </w:r>
    </w:p>
    <w:p w14:paraId="0000019F"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A0" w14:textId="77777777" w:rsidR="00341BB7" w:rsidRPr="00DC5453" w:rsidRDefault="00877D36">
      <w:pPr>
        <w:spacing w:before="240" w:after="240"/>
        <w:rPr>
          <w:rFonts w:ascii="ＭＳ Ｐゴシック" w:eastAsia="ＭＳ Ｐゴシック" w:hAnsi="ＭＳ Ｐゴシック" w:cs="ＭＳ Ｐゴシック"/>
          <w:color w:val="2A00FF"/>
          <w:sz w:val="18"/>
          <w:szCs w:val="18"/>
          <w:shd w:val="clear" w:color="auto" w:fill="E8F2FE"/>
          <w:lang w:val="en-US"/>
        </w:rPr>
      </w:pPr>
      <w:r w:rsidRPr="00DC5453">
        <w:rPr>
          <w:rFonts w:ascii="ＭＳ Ｐゴシック" w:eastAsia="ＭＳ Ｐゴシック" w:hAnsi="ＭＳ Ｐゴシック" w:cs="ＭＳ Ｐゴシック"/>
          <w:color w:val="2A00FF"/>
          <w:sz w:val="18"/>
          <w:szCs w:val="18"/>
          <w:shd w:val="clear" w:color="auto" w:fill="E8F2FE"/>
          <w:lang w:val="en-US"/>
        </w:rPr>
        <w:t>SELECT * FROM Employee e WHERE e.gender = 1</w:t>
      </w:r>
    </w:p>
    <w:p w14:paraId="000001A1" w14:textId="77777777" w:rsidR="00341BB7" w:rsidRDefault="00877D36">
      <w:pPr>
        <w:numPr>
          <w:ilvl w:val="0"/>
          <w:numId w:val="4"/>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JPQLでの使用が禁止されている句を使用している。</w:t>
      </w:r>
    </w:p>
    <w:p w14:paraId="000001A2" w14:textId="77777777" w:rsidR="00341BB7" w:rsidRDefault="00877D36">
      <w:pPr>
        <w:numPr>
          <w:ilvl w:val="0"/>
          <w:numId w:val="4"/>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FROM句で指定された別名がテーブル名と同名になっていない。</w:t>
      </w:r>
    </w:p>
    <w:p w14:paraId="000001A3" w14:textId="77777777" w:rsidR="00341BB7" w:rsidRDefault="00877D36">
      <w:pPr>
        <w:numPr>
          <w:ilvl w:val="0"/>
          <w:numId w:val="4"/>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WHERE句でパラメータが指定されていない。</w:t>
      </w:r>
    </w:p>
    <w:p w14:paraId="000001A4" w14:textId="77777777" w:rsidR="00341BB7" w:rsidRDefault="00877D36">
      <w:pPr>
        <w:numPr>
          <w:ilvl w:val="0"/>
          <w:numId w:val="4"/>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SELECT句で「*」を使用している。</w:t>
      </w:r>
    </w:p>
    <w:p w14:paraId="000001A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A6"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1A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A8" w14:textId="777085E5"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32CD9941" w14:textId="1CFF93DA" w:rsidR="00F45ECA" w:rsidRDefault="00F45ECA">
      <w:pPr>
        <w:spacing w:before="240" w:after="240"/>
        <w:rPr>
          <w:rFonts w:ascii="ＭＳ Ｐゴシック" w:eastAsia="ＭＳ Ｐゴシック" w:hAnsi="ＭＳ Ｐゴシック" w:cs="ＭＳ Ｐゴシック"/>
        </w:rPr>
      </w:pPr>
      <w:r w:rsidRPr="00F45ECA">
        <w:rPr>
          <w:rFonts w:ascii="ＭＳ Ｐゴシック" w:eastAsia="ＭＳ Ｐゴシック" w:hAnsi="ＭＳ Ｐゴシック" w:cs="ＭＳ Ｐゴシック" w:hint="eastAsia"/>
        </w:rPr>
        <w:t>『東京ITスクール Spring』　第</w:t>
      </w:r>
      <w:r w:rsidR="000D5C52">
        <w:rPr>
          <w:rFonts w:ascii="ＭＳ Ｐゴシック" w:eastAsia="ＭＳ Ｐゴシック" w:hAnsi="ＭＳ Ｐゴシック" w:cs="ＭＳ Ｐゴシック" w:hint="eastAsia"/>
        </w:rPr>
        <w:t>8</w:t>
      </w:r>
      <w:r w:rsidRPr="00F45ECA">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データベース操作（JPQL）</w:t>
      </w:r>
    </w:p>
    <w:p w14:paraId="1F97D105" w14:textId="77777777" w:rsidR="00F45ECA" w:rsidRDefault="00F45ECA">
      <w:pPr>
        <w:spacing w:before="240" w:after="240"/>
        <w:rPr>
          <w:rFonts w:ascii="ＭＳ Ｐゴシック" w:eastAsia="ＭＳ Ｐゴシック" w:hAnsi="ＭＳ Ｐゴシック" w:cs="ＭＳ Ｐゴシック"/>
        </w:rPr>
      </w:pPr>
    </w:p>
    <w:p w14:paraId="000001A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JPQLではSELECT句、FROM句、WHERE句のいずれも利用可能です。そのため、選択肢1は不正解です。</w:t>
      </w:r>
    </w:p>
    <w:p w14:paraId="000001A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FROM句でエンティティに対して指定する別名は、テーブル名と同名である必要はありません。そのため、選択肢2は不正解です。</w:t>
      </w:r>
    </w:p>
    <w:p w14:paraId="000001A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WHERE句内ではパラメータを使用せず、固定の値で比較することも可能です。そのため、選択肢3は不正解です。</w:t>
      </w:r>
    </w:p>
    <w:p w14:paraId="000001A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JPQLのSELECT句では、「全ての列を取得する」という意味を持つ「*」は使用できません。もし、同様の処理を行いたい場合はエンティティに指定された別名を記述します。</w:t>
      </w:r>
    </w:p>
    <w:p w14:paraId="000001A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AE" w14:textId="77777777" w:rsidR="00341BB7" w:rsidRPr="00DC5453" w:rsidRDefault="00877D36">
      <w:pPr>
        <w:spacing w:before="240" w:after="240"/>
        <w:rPr>
          <w:rFonts w:ascii="ＭＳ Ｐゴシック" w:eastAsia="ＭＳ Ｐゴシック" w:hAnsi="ＭＳ Ｐゴシック" w:cs="ＭＳ Ｐゴシック"/>
          <w:color w:val="2A00FF"/>
          <w:sz w:val="18"/>
          <w:szCs w:val="18"/>
          <w:shd w:val="clear" w:color="auto" w:fill="E8F2FE"/>
          <w:lang w:val="en-US"/>
        </w:rPr>
      </w:pPr>
      <w:r w:rsidRPr="00DC5453">
        <w:rPr>
          <w:rFonts w:ascii="ＭＳ Ｐゴシック" w:eastAsia="ＭＳ Ｐゴシック" w:hAnsi="ＭＳ Ｐゴシック" w:cs="ＭＳ Ｐゴシック"/>
          <w:color w:val="2A00FF"/>
          <w:sz w:val="18"/>
          <w:szCs w:val="18"/>
          <w:shd w:val="clear" w:color="auto" w:fill="E8F2FE"/>
          <w:lang w:val="en-US"/>
        </w:rPr>
        <w:lastRenderedPageBreak/>
        <w:t>SELECT e FROM Employee e WHERE e.gender = 1</w:t>
      </w:r>
    </w:p>
    <w:p w14:paraId="000001AF"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B0"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したがって、選択肢4が正解です。</w:t>
      </w:r>
    </w:p>
    <w:p w14:paraId="000001B1" w14:textId="77777777" w:rsidR="00341BB7" w:rsidRDefault="00341BB7">
      <w:pPr>
        <w:rPr>
          <w:rFonts w:ascii="ＭＳ Ｐゴシック" w:eastAsia="ＭＳ Ｐゴシック" w:hAnsi="ＭＳ Ｐゴシック" w:cs="ＭＳ Ｐゴシック"/>
        </w:rPr>
      </w:pPr>
    </w:p>
    <w:p w14:paraId="000001B2" w14:textId="77777777" w:rsidR="00341BB7" w:rsidRDefault="00877D36">
      <w:pPr>
        <w:rPr>
          <w:rFonts w:ascii="ＭＳ Ｐゴシック" w:eastAsia="ＭＳ Ｐゴシック" w:hAnsi="ＭＳ Ｐゴシック" w:cs="ＭＳ Ｐゴシック"/>
        </w:rPr>
      </w:pPr>
      <w:r>
        <w:br w:type="page"/>
      </w:r>
    </w:p>
    <w:p w14:paraId="000001B3" w14:textId="77777777" w:rsidR="00341BB7" w:rsidRDefault="00877D36">
      <w:pPr>
        <w:pStyle w:val="2"/>
        <w:rPr>
          <w:rFonts w:ascii="ＭＳ Ｐゴシック" w:eastAsia="ＭＳ Ｐゴシック" w:hAnsi="ＭＳ Ｐゴシック" w:cs="ＭＳ Ｐゴシック"/>
        </w:rPr>
      </w:pPr>
      <w:bookmarkStart w:id="18" w:name="_oov2rbleez5c" w:colFirst="0" w:colLast="0"/>
      <w:bookmarkEnd w:id="18"/>
      <w:r>
        <w:rPr>
          <w:rFonts w:ascii="ＭＳ Ｐゴシック" w:eastAsia="ＭＳ Ｐゴシック" w:hAnsi="ＭＳ Ｐゴシック" w:cs="ＭＳ Ｐゴシック"/>
        </w:rPr>
        <w:lastRenderedPageBreak/>
        <w:t>問14</w:t>
      </w:r>
    </w:p>
    <w:p w14:paraId="000001B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JPQLをリポジトリ内に定義する際の正しい記述はどれか。</w:t>
      </w:r>
    </w:p>
    <w:p w14:paraId="000001B7" w14:textId="3C2AA0CD" w:rsidR="00341BB7" w:rsidRDefault="00341BB7">
      <w:pPr>
        <w:spacing w:before="240" w:after="240"/>
        <w:rPr>
          <w:rFonts w:ascii="ＭＳ Ｐゴシック" w:eastAsia="ＭＳ Ｐゴシック" w:hAnsi="ＭＳ Ｐゴシック" w:cs="ＭＳ Ｐゴシック"/>
        </w:rPr>
      </w:pPr>
    </w:p>
    <w:p w14:paraId="000001B8" w14:textId="77777777" w:rsidR="00341BB7" w:rsidRDefault="00877D36">
      <w:pPr>
        <w:numPr>
          <w:ilvl w:val="0"/>
          <w:numId w:val="14"/>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B9" w14:textId="26A9853D" w:rsidR="00341BB7" w:rsidRDefault="00877D36">
      <w:pPr>
        <w:spacing w:before="240" w:after="240"/>
        <w:rPr>
          <w:rFonts w:ascii="ＭＳ Ｐゴシック" w:eastAsia="ＭＳ Ｐゴシック" w:hAnsi="ＭＳ Ｐゴシック" w:cs="ＭＳ Ｐゴシック"/>
          <w:sz w:val="18"/>
          <w:szCs w:val="18"/>
        </w:rPr>
      </w:pPr>
      <w:r>
        <w:rPr>
          <w:rFonts w:ascii="ＭＳ Ｐゴシック" w:eastAsia="ＭＳ Ｐゴシック" w:hAnsi="ＭＳ Ｐゴシック" w:cs="ＭＳ Ｐゴシック"/>
          <w:color w:val="646464"/>
          <w:sz w:val="18"/>
          <w:szCs w:val="18"/>
        </w:rPr>
        <w:t>@NamedQuery</w:t>
      </w:r>
      <w:r>
        <w:rPr>
          <w:rFonts w:ascii="ＭＳ Ｐゴシック" w:eastAsia="ＭＳ Ｐゴシック" w:hAnsi="ＭＳ Ｐゴシック" w:cs="ＭＳ Ｐゴシック"/>
          <w:sz w:val="18"/>
          <w:szCs w:val="18"/>
        </w:rPr>
        <w:t>()</w:t>
      </w:r>
    </w:p>
    <w:p w14:paraId="000001BA" w14:textId="6F4E2F9B" w:rsidR="00341BB7" w:rsidRPr="00DC5453" w:rsidRDefault="00877D36">
      <w:pPr>
        <w:spacing w:before="240" w:after="240"/>
        <w:rPr>
          <w:rFonts w:ascii="ＭＳ Ｐゴシック" w:eastAsia="ＭＳ Ｐゴシック" w:hAnsi="ＭＳ Ｐゴシック" w:cs="ＭＳ Ｐゴシック"/>
          <w:sz w:val="18"/>
          <w:szCs w:val="18"/>
          <w:lang w:val="en-US"/>
        </w:rPr>
      </w:pPr>
      <w:r w:rsidRPr="00DC5453">
        <w:rPr>
          <w:rFonts w:ascii="ＭＳ Ｐゴシック" w:eastAsia="ＭＳ Ｐゴシック" w:hAnsi="ＭＳ Ｐゴシック" w:cs="ＭＳ Ｐゴシック"/>
          <w:b/>
          <w:color w:val="7F0055"/>
          <w:sz w:val="18"/>
          <w:szCs w:val="18"/>
          <w:lang w:val="en-US"/>
        </w:rPr>
        <w:t>public</w:t>
      </w:r>
      <w:r w:rsidRPr="00DC5453">
        <w:rPr>
          <w:rFonts w:ascii="ＭＳ Ｐゴシック" w:eastAsia="ＭＳ Ｐゴシック" w:hAnsi="ＭＳ Ｐゴシック" w:cs="ＭＳ Ｐゴシック"/>
          <w:sz w:val="18"/>
          <w:szCs w:val="18"/>
          <w:lang w:val="en-US"/>
        </w:rPr>
        <w:t xml:space="preserve"> List&lt;Employee&gt; findEmployee(</w:t>
      </w:r>
      <w:r w:rsidR="0058313B">
        <w:rPr>
          <w:rFonts w:ascii="ＭＳ Ｐゴシック" w:eastAsia="ＭＳ Ｐゴシック" w:hAnsi="ＭＳ Ｐゴシック" w:cs="ＭＳ Ｐゴシック"/>
          <w:color w:val="2A00FF"/>
          <w:sz w:val="18"/>
          <w:szCs w:val="18"/>
        </w:rPr>
        <w:t>"JPQLの内容"</w:t>
      </w:r>
      <w:r w:rsidRPr="00DC5453">
        <w:rPr>
          <w:rFonts w:ascii="ＭＳ Ｐゴシック" w:eastAsia="ＭＳ Ｐゴシック" w:hAnsi="ＭＳ Ｐゴシック" w:cs="ＭＳ Ｐゴシック"/>
          <w:sz w:val="18"/>
          <w:szCs w:val="18"/>
          <w:lang w:val="en-US"/>
        </w:rPr>
        <w:t>);</w:t>
      </w:r>
    </w:p>
    <w:p w14:paraId="000001BB"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BC" w14:textId="77777777" w:rsidR="00341BB7" w:rsidRPr="00DC5453" w:rsidRDefault="00877D36">
      <w:pPr>
        <w:numPr>
          <w:ilvl w:val="0"/>
          <w:numId w:val="24"/>
        </w:numPr>
        <w:spacing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BD" w14:textId="77777777" w:rsidR="00341BB7" w:rsidRDefault="00877D36">
      <w:pPr>
        <w:spacing w:before="240" w:after="240"/>
        <w:rPr>
          <w:rFonts w:ascii="ＭＳ Ｐゴシック" w:eastAsia="ＭＳ Ｐゴシック" w:hAnsi="ＭＳ Ｐゴシック" w:cs="ＭＳ Ｐゴシック"/>
          <w:sz w:val="18"/>
          <w:szCs w:val="18"/>
        </w:rPr>
      </w:pPr>
      <w:r>
        <w:rPr>
          <w:rFonts w:ascii="ＭＳ Ｐゴシック" w:eastAsia="ＭＳ Ｐゴシック" w:hAnsi="ＭＳ Ｐゴシック" w:cs="ＭＳ Ｐゴシック"/>
          <w:color w:val="646464"/>
          <w:sz w:val="18"/>
          <w:szCs w:val="18"/>
        </w:rPr>
        <w:t>@NamedQuery</w:t>
      </w:r>
      <w:r>
        <w:rPr>
          <w:rFonts w:ascii="ＭＳ Ｐゴシック" w:eastAsia="ＭＳ Ｐゴシック" w:hAnsi="ＭＳ Ｐゴシック" w:cs="ＭＳ Ｐゴシック"/>
          <w:sz w:val="18"/>
          <w:szCs w:val="18"/>
        </w:rPr>
        <w:t>(</w:t>
      </w:r>
      <w:r>
        <w:rPr>
          <w:rFonts w:ascii="ＭＳ Ｐゴシック" w:eastAsia="ＭＳ Ｐゴシック" w:hAnsi="ＭＳ Ｐゴシック" w:cs="ＭＳ Ｐゴシック"/>
          <w:color w:val="2A00FF"/>
          <w:sz w:val="18"/>
          <w:szCs w:val="18"/>
        </w:rPr>
        <w:t>"JPQLの内容"</w:t>
      </w:r>
      <w:r>
        <w:rPr>
          <w:rFonts w:ascii="ＭＳ Ｐゴシック" w:eastAsia="ＭＳ Ｐゴシック" w:hAnsi="ＭＳ Ｐゴシック" w:cs="ＭＳ Ｐゴシック"/>
          <w:sz w:val="18"/>
          <w:szCs w:val="18"/>
        </w:rPr>
        <w:t>)</w:t>
      </w:r>
    </w:p>
    <w:p w14:paraId="000001BE" w14:textId="03FBC35C" w:rsidR="00341BB7" w:rsidRPr="00DC5453" w:rsidRDefault="00877D36">
      <w:pPr>
        <w:spacing w:before="240" w:after="240"/>
        <w:rPr>
          <w:rFonts w:ascii="ＭＳ Ｐゴシック" w:eastAsia="ＭＳ Ｐゴシック" w:hAnsi="ＭＳ Ｐゴシック" w:cs="ＭＳ Ｐゴシック"/>
          <w:sz w:val="18"/>
          <w:szCs w:val="18"/>
          <w:lang w:val="en-US"/>
        </w:rPr>
      </w:pPr>
      <w:r w:rsidRPr="00DC5453">
        <w:rPr>
          <w:rFonts w:ascii="ＭＳ Ｐゴシック" w:eastAsia="ＭＳ Ｐゴシック" w:hAnsi="ＭＳ Ｐゴシック" w:cs="ＭＳ Ｐゴシック"/>
          <w:b/>
          <w:color w:val="7F0055"/>
          <w:sz w:val="18"/>
          <w:szCs w:val="18"/>
          <w:lang w:val="en-US"/>
        </w:rPr>
        <w:t>public</w:t>
      </w:r>
      <w:r w:rsidRPr="00DC5453">
        <w:rPr>
          <w:rFonts w:ascii="ＭＳ Ｐゴシック" w:eastAsia="ＭＳ Ｐゴシック" w:hAnsi="ＭＳ Ｐゴシック" w:cs="ＭＳ Ｐゴシック"/>
          <w:sz w:val="18"/>
          <w:szCs w:val="18"/>
          <w:lang w:val="en-US"/>
        </w:rPr>
        <w:t xml:space="preserve"> List&lt;Employee&gt; findEmployee();</w:t>
      </w:r>
    </w:p>
    <w:p w14:paraId="000001BF"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C0" w14:textId="77777777" w:rsidR="00341BB7" w:rsidRPr="00A01FE2" w:rsidRDefault="00877D36">
      <w:pPr>
        <w:spacing w:before="240" w:after="240"/>
        <w:ind w:left="1080" w:hanging="360"/>
        <w:rPr>
          <w:rFonts w:ascii="ＭＳ Ｐゴシック" w:eastAsia="ＭＳ Ｐゴシック" w:hAnsi="ＭＳ Ｐゴシック" w:cs="ＭＳ Ｐゴシック"/>
          <w:lang w:val="en-US"/>
        </w:rPr>
      </w:pPr>
      <w:r w:rsidRPr="00A01FE2">
        <w:rPr>
          <w:rFonts w:ascii="ＭＳ Ｐゴシック" w:eastAsia="ＭＳ Ｐゴシック" w:hAnsi="ＭＳ Ｐゴシック" w:cs="ＭＳ Ｐゴシック"/>
          <w:lang w:val="en-US"/>
        </w:rPr>
        <w:t>3.</w:t>
      </w:r>
      <w:r w:rsidRPr="00A01FE2">
        <w:rPr>
          <w:rFonts w:ascii="Times New Roman" w:eastAsia="Times New Roman" w:hAnsi="Times New Roman" w:cs="Times New Roman"/>
          <w:sz w:val="14"/>
          <w:szCs w:val="14"/>
          <w:lang w:val="en-US"/>
        </w:rPr>
        <w:t xml:space="preserve">     </w:t>
      </w:r>
      <w:r w:rsidRPr="00A01FE2">
        <w:rPr>
          <w:rFonts w:ascii="ＭＳ Ｐゴシック" w:eastAsia="ＭＳ Ｐゴシック" w:hAnsi="ＭＳ Ｐゴシック" w:cs="ＭＳ Ｐゴシック"/>
          <w:lang w:val="en-US"/>
        </w:rPr>
        <w:t xml:space="preserve"> </w:t>
      </w:r>
    </w:p>
    <w:p w14:paraId="000001C1" w14:textId="77777777" w:rsidR="00341BB7" w:rsidRPr="00A01FE2" w:rsidRDefault="00877D36">
      <w:pPr>
        <w:spacing w:before="240" w:after="240"/>
        <w:rPr>
          <w:rFonts w:ascii="ＭＳ Ｐゴシック" w:eastAsia="ＭＳ Ｐゴシック" w:hAnsi="ＭＳ Ｐゴシック" w:cs="ＭＳ Ｐゴシック"/>
          <w:sz w:val="18"/>
          <w:szCs w:val="18"/>
          <w:lang w:val="en-US"/>
        </w:rPr>
      </w:pPr>
      <w:r w:rsidRPr="00A01FE2">
        <w:rPr>
          <w:rFonts w:ascii="ＭＳ Ｐゴシック" w:eastAsia="ＭＳ Ｐゴシック" w:hAnsi="ＭＳ Ｐゴシック" w:cs="ＭＳ Ｐゴシック"/>
          <w:color w:val="646464"/>
          <w:sz w:val="18"/>
          <w:szCs w:val="18"/>
          <w:lang w:val="en-US"/>
        </w:rPr>
        <w:t>@Query</w:t>
      </w:r>
      <w:r w:rsidRPr="00A01FE2">
        <w:rPr>
          <w:rFonts w:ascii="ＭＳ Ｐゴシック" w:eastAsia="ＭＳ Ｐゴシック" w:hAnsi="ＭＳ Ｐゴシック" w:cs="ＭＳ Ｐゴシック"/>
          <w:sz w:val="18"/>
          <w:szCs w:val="18"/>
          <w:lang w:val="en-US"/>
        </w:rPr>
        <w:t>(</w:t>
      </w:r>
      <w:r w:rsidRPr="00A01FE2">
        <w:rPr>
          <w:rFonts w:ascii="ＭＳ Ｐゴシック" w:eastAsia="ＭＳ Ｐゴシック" w:hAnsi="ＭＳ Ｐゴシック" w:cs="ＭＳ Ｐゴシック"/>
          <w:color w:val="2A00FF"/>
          <w:sz w:val="18"/>
          <w:szCs w:val="18"/>
          <w:lang w:val="en-US"/>
        </w:rPr>
        <w:t>"JPQL</w:t>
      </w:r>
      <w:r>
        <w:rPr>
          <w:rFonts w:ascii="ＭＳ Ｐゴシック" w:eastAsia="ＭＳ Ｐゴシック" w:hAnsi="ＭＳ Ｐゴシック" w:cs="ＭＳ Ｐゴシック"/>
          <w:color w:val="2A00FF"/>
          <w:sz w:val="18"/>
          <w:szCs w:val="18"/>
        </w:rPr>
        <w:t>の内容</w:t>
      </w:r>
      <w:r w:rsidRPr="00A01FE2">
        <w:rPr>
          <w:rFonts w:ascii="ＭＳ Ｐゴシック" w:eastAsia="ＭＳ Ｐゴシック" w:hAnsi="ＭＳ Ｐゴシック" w:cs="ＭＳ Ｐゴシック"/>
          <w:color w:val="2A00FF"/>
          <w:sz w:val="18"/>
          <w:szCs w:val="18"/>
          <w:lang w:val="en-US"/>
        </w:rPr>
        <w:t>"</w:t>
      </w:r>
      <w:r w:rsidRPr="00A01FE2">
        <w:rPr>
          <w:rFonts w:ascii="ＭＳ Ｐゴシック" w:eastAsia="ＭＳ Ｐゴシック" w:hAnsi="ＭＳ Ｐゴシック" w:cs="ＭＳ Ｐゴシック"/>
          <w:sz w:val="18"/>
          <w:szCs w:val="18"/>
          <w:lang w:val="en-US"/>
        </w:rPr>
        <w:t>)</w:t>
      </w:r>
    </w:p>
    <w:p w14:paraId="000001C2" w14:textId="2585402D" w:rsidR="00341BB7" w:rsidRPr="00DC5453" w:rsidRDefault="00877D36">
      <w:pPr>
        <w:spacing w:before="240" w:after="240"/>
        <w:rPr>
          <w:rFonts w:ascii="ＭＳ Ｐゴシック" w:eastAsia="ＭＳ Ｐゴシック" w:hAnsi="ＭＳ Ｐゴシック" w:cs="ＭＳ Ｐゴシック"/>
          <w:sz w:val="18"/>
          <w:szCs w:val="18"/>
          <w:lang w:val="en-US"/>
        </w:rPr>
      </w:pPr>
      <w:r w:rsidRPr="00DC5453">
        <w:rPr>
          <w:rFonts w:ascii="ＭＳ Ｐゴシック" w:eastAsia="ＭＳ Ｐゴシック" w:hAnsi="ＭＳ Ｐゴシック" w:cs="ＭＳ Ｐゴシック"/>
          <w:b/>
          <w:color w:val="7F0055"/>
          <w:sz w:val="18"/>
          <w:szCs w:val="18"/>
          <w:lang w:val="en-US"/>
        </w:rPr>
        <w:t>public</w:t>
      </w:r>
      <w:r w:rsidRPr="00DC5453">
        <w:rPr>
          <w:rFonts w:ascii="ＭＳ Ｐゴシック" w:eastAsia="ＭＳ Ｐゴシック" w:hAnsi="ＭＳ Ｐゴシック" w:cs="ＭＳ Ｐゴシック"/>
          <w:sz w:val="18"/>
          <w:szCs w:val="18"/>
          <w:lang w:val="en-US"/>
        </w:rPr>
        <w:t xml:space="preserve"> List&lt;Employee&gt; findEmployee();</w:t>
      </w:r>
    </w:p>
    <w:p w14:paraId="000001C3"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C4" w14:textId="77777777" w:rsidR="00341BB7" w:rsidRPr="00A01FE2" w:rsidRDefault="00877D36">
      <w:pPr>
        <w:spacing w:before="240" w:after="240"/>
        <w:ind w:left="1080" w:hanging="360"/>
        <w:rPr>
          <w:rFonts w:ascii="ＭＳ Ｐゴシック" w:eastAsia="ＭＳ Ｐゴシック" w:hAnsi="ＭＳ Ｐゴシック" w:cs="ＭＳ Ｐゴシック"/>
          <w:lang w:val="en-US"/>
        </w:rPr>
      </w:pPr>
      <w:r w:rsidRPr="00A01FE2">
        <w:rPr>
          <w:rFonts w:ascii="ＭＳ Ｐゴシック" w:eastAsia="ＭＳ Ｐゴシック" w:hAnsi="ＭＳ Ｐゴシック" w:cs="ＭＳ Ｐゴシック"/>
          <w:lang w:val="en-US"/>
        </w:rPr>
        <w:t>4.</w:t>
      </w:r>
      <w:r w:rsidRPr="00A01FE2">
        <w:rPr>
          <w:rFonts w:ascii="Times New Roman" w:eastAsia="Times New Roman" w:hAnsi="Times New Roman" w:cs="Times New Roman"/>
          <w:sz w:val="14"/>
          <w:szCs w:val="14"/>
          <w:lang w:val="en-US"/>
        </w:rPr>
        <w:t xml:space="preserve">     </w:t>
      </w:r>
      <w:r w:rsidRPr="00A01FE2">
        <w:rPr>
          <w:rFonts w:ascii="ＭＳ Ｐゴシック" w:eastAsia="ＭＳ Ｐゴシック" w:hAnsi="ＭＳ Ｐゴシック" w:cs="ＭＳ Ｐゴシック"/>
          <w:lang w:val="en-US"/>
        </w:rPr>
        <w:t xml:space="preserve"> </w:t>
      </w:r>
    </w:p>
    <w:p w14:paraId="000001C5" w14:textId="05AEDC3F" w:rsidR="00341BB7" w:rsidRPr="00A01FE2" w:rsidRDefault="00877D36">
      <w:pPr>
        <w:spacing w:before="240" w:after="240"/>
        <w:rPr>
          <w:rFonts w:ascii="ＭＳ Ｐゴシック" w:eastAsia="ＭＳ Ｐゴシック" w:hAnsi="ＭＳ Ｐゴシック" w:cs="ＭＳ Ｐゴシック"/>
          <w:sz w:val="18"/>
          <w:szCs w:val="18"/>
          <w:lang w:val="en-US"/>
        </w:rPr>
      </w:pPr>
      <w:r w:rsidRPr="00A01FE2">
        <w:rPr>
          <w:rFonts w:ascii="ＭＳ Ｐゴシック" w:eastAsia="ＭＳ Ｐゴシック" w:hAnsi="ＭＳ Ｐゴシック" w:cs="ＭＳ Ｐゴシック"/>
          <w:color w:val="646464"/>
          <w:sz w:val="18"/>
          <w:szCs w:val="18"/>
          <w:lang w:val="en-US"/>
        </w:rPr>
        <w:t>@Query</w:t>
      </w:r>
      <w:r w:rsidRPr="00A01FE2">
        <w:rPr>
          <w:rFonts w:ascii="ＭＳ Ｐゴシック" w:eastAsia="ＭＳ Ｐゴシック" w:hAnsi="ＭＳ Ｐゴシック" w:cs="ＭＳ Ｐゴシック"/>
          <w:sz w:val="18"/>
          <w:szCs w:val="18"/>
          <w:lang w:val="en-US"/>
        </w:rPr>
        <w:t>()</w:t>
      </w:r>
    </w:p>
    <w:p w14:paraId="000001C6" w14:textId="30EAC817" w:rsidR="00341BB7" w:rsidRPr="00DC5453" w:rsidRDefault="00877D36">
      <w:pPr>
        <w:spacing w:before="240" w:after="240"/>
        <w:rPr>
          <w:rFonts w:ascii="ＭＳ Ｐゴシック" w:eastAsia="ＭＳ Ｐゴシック" w:hAnsi="ＭＳ Ｐゴシック" w:cs="ＭＳ Ｐゴシック"/>
          <w:sz w:val="18"/>
          <w:szCs w:val="18"/>
          <w:lang w:val="en-US"/>
        </w:rPr>
      </w:pPr>
      <w:r w:rsidRPr="00DC5453">
        <w:rPr>
          <w:rFonts w:ascii="ＭＳ Ｐゴシック" w:eastAsia="ＭＳ Ｐゴシック" w:hAnsi="ＭＳ Ｐゴシック" w:cs="ＭＳ Ｐゴシック"/>
          <w:b/>
          <w:color w:val="7F0055"/>
          <w:sz w:val="18"/>
          <w:szCs w:val="18"/>
          <w:lang w:val="en-US"/>
        </w:rPr>
        <w:t>public</w:t>
      </w:r>
      <w:r w:rsidRPr="00DC5453">
        <w:rPr>
          <w:rFonts w:ascii="ＭＳ Ｐゴシック" w:eastAsia="ＭＳ Ｐゴシック" w:hAnsi="ＭＳ Ｐゴシック" w:cs="ＭＳ Ｐゴシック"/>
          <w:sz w:val="18"/>
          <w:szCs w:val="18"/>
          <w:lang w:val="en-US"/>
        </w:rPr>
        <w:t xml:space="preserve"> List&lt;Employee&gt; findEmployee(</w:t>
      </w:r>
      <w:r w:rsidR="0058313B">
        <w:rPr>
          <w:rFonts w:ascii="ＭＳ Ｐゴシック" w:eastAsia="ＭＳ Ｐゴシック" w:hAnsi="ＭＳ Ｐゴシック" w:cs="ＭＳ Ｐゴシック"/>
          <w:color w:val="2A00FF"/>
          <w:sz w:val="18"/>
          <w:szCs w:val="18"/>
        </w:rPr>
        <w:t>"JPQLの内容"</w:t>
      </w:r>
      <w:r w:rsidRPr="00DC5453">
        <w:rPr>
          <w:rFonts w:ascii="ＭＳ Ｐゴシック" w:eastAsia="ＭＳ Ｐゴシック" w:hAnsi="ＭＳ Ｐゴシック" w:cs="ＭＳ Ｐゴシック"/>
          <w:sz w:val="18"/>
          <w:szCs w:val="18"/>
          <w:lang w:val="en-US"/>
        </w:rPr>
        <w:t>);</w:t>
      </w:r>
    </w:p>
    <w:p w14:paraId="000001C7"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C8"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C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正解：3</w:t>
      </w:r>
    </w:p>
    <w:p w14:paraId="000001C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CB" w14:textId="23844E4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25BBBD61" w14:textId="3A1E256C" w:rsidR="00387DD0" w:rsidRDefault="00387DD0">
      <w:pPr>
        <w:spacing w:before="240" w:after="240"/>
        <w:rPr>
          <w:rFonts w:ascii="ＭＳ Ｐゴシック" w:eastAsia="ＭＳ Ｐゴシック" w:hAnsi="ＭＳ Ｐゴシック" w:cs="ＭＳ Ｐゴシック"/>
        </w:rPr>
      </w:pPr>
      <w:r w:rsidRPr="00387DD0">
        <w:rPr>
          <w:rFonts w:ascii="ＭＳ Ｐゴシック" w:eastAsia="ＭＳ Ｐゴシック" w:hAnsi="ＭＳ Ｐゴシック" w:cs="ＭＳ Ｐゴシック" w:hint="eastAsia"/>
        </w:rPr>
        <w:t>『東京ITスクール Spring』　第</w:t>
      </w:r>
      <w:r w:rsidR="00AE3AC4">
        <w:rPr>
          <w:rFonts w:ascii="ＭＳ Ｐゴシック" w:eastAsia="ＭＳ Ｐゴシック" w:hAnsi="ＭＳ Ｐゴシック" w:cs="ＭＳ Ｐゴシック" w:hint="eastAsia"/>
        </w:rPr>
        <w:t>8</w:t>
      </w:r>
      <w:r w:rsidRPr="00387DD0">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データベース操作（JPQL）</w:t>
      </w:r>
    </w:p>
    <w:p w14:paraId="0F0FE1BE" w14:textId="77777777" w:rsidR="00387DD0" w:rsidRDefault="00387DD0">
      <w:pPr>
        <w:spacing w:before="240" w:after="240"/>
        <w:rPr>
          <w:rFonts w:ascii="ＭＳ Ｐゴシック" w:eastAsia="ＭＳ Ｐゴシック" w:hAnsi="ＭＳ Ｐゴシック" w:cs="ＭＳ Ｐゴシック"/>
        </w:rPr>
      </w:pPr>
    </w:p>
    <w:p w14:paraId="000001C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lastRenderedPageBreak/>
        <w:t>リポジトリ内にJPQLを定義する場合は、@Queryアノテーションを使用します。そのため、選択肢1と2は不正解です。なお、@NamedQueryアノテーションはエンティティ内にJPQLを定義する際に使用します。</w:t>
      </w:r>
    </w:p>
    <w:p w14:paraId="50D144DE" w14:textId="219BCC28" w:rsidR="0031727B" w:rsidRPr="00C44169" w:rsidRDefault="0031727B">
      <w:pPr>
        <w:spacing w:before="240" w:after="240"/>
        <w:rPr>
          <w:rFonts w:ascii="ＭＳ Ｐゴシック" w:eastAsia="ＭＳ Ｐゴシック" w:hAnsi="ＭＳ Ｐゴシック" w:cs="ＭＳ Ｐゴシック"/>
          <w:color w:val="FF0000"/>
        </w:rPr>
      </w:pPr>
      <w:r w:rsidRPr="00C44169">
        <w:rPr>
          <w:rFonts w:ascii="ＭＳ Ｐゴシック" w:eastAsia="ＭＳ Ｐゴシック" w:hAnsi="ＭＳ Ｐゴシック" w:cs="ＭＳ Ｐゴシック" w:hint="eastAsia"/>
          <w:color w:val="FF0000"/>
        </w:rPr>
        <w:t>また</w:t>
      </w:r>
      <w:r w:rsidRPr="00C44169">
        <w:rPr>
          <w:rFonts w:ascii="ＭＳ Ｐゴシック" w:eastAsia="ＭＳ Ｐゴシック" w:hAnsi="ＭＳ Ｐゴシック" w:cs="ＭＳ Ｐゴシック"/>
          <w:color w:val="FF0000"/>
        </w:rPr>
        <w:t>、@Queryアノテーション</w:t>
      </w:r>
      <w:r w:rsidRPr="00C44169">
        <w:rPr>
          <w:rFonts w:ascii="ＭＳ Ｐゴシック" w:eastAsia="ＭＳ Ｐゴシック" w:hAnsi="ＭＳ Ｐゴシック" w:cs="ＭＳ Ｐゴシック" w:hint="eastAsia"/>
          <w:color w:val="FF0000"/>
        </w:rPr>
        <w:t>を使用する場合、JPQLの内容はアノテーションの引数として定義します。</w:t>
      </w:r>
    </w:p>
    <w:p w14:paraId="000001D0" w14:textId="6761EF64" w:rsidR="00341BB7" w:rsidRDefault="00877D36" w:rsidP="0031727B">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したがって、選択肢3が正解です。</w:t>
      </w:r>
    </w:p>
    <w:p w14:paraId="000001D1" w14:textId="77777777" w:rsidR="00341BB7" w:rsidRDefault="00341BB7">
      <w:pPr>
        <w:rPr>
          <w:rFonts w:ascii="ＭＳ Ｐゴシック" w:eastAsia="ＭＳ Ｐゴシック" w:hAnsi="ＭＳ Ｐゴシック" w:cs="ＭＳ Ｐゴシック"/>
        </w:rPr>
      </w:pPr>
    </w:p>
    <w:p w14:paraId="000001D2" w14:textId="77777777" w:rsidR="00341BB7" w:rsidRDefault="00877D36">
      <w:pPr>
        <w:pStyle w:val="2"/>
        <w:rPr>
          <w:rFonts w:ascii="ＭＳ Ｐゴシック" w:eastAsia="ＭＳ Ｐゴシック" w:hAnsi="ＭＳ Ｐゴシック" w:cs="ＭＳ Ｐゴシック"/>
        </w:rPr>
      </w:pPr>
      <w:bookmarkStart w:id="19" w:name="_i269sgtnge4n" w:colFirst="0" w:colLast="0"/>
      <w:bookmarkEnd w:id="19"/>
      <w:r>
        <w:br w:type="page"/>
      </w:r>
    </w:p>
    <w:p w14:paraId="000001D3" w14:textId="77777777" w:rsidR="00341BB7" w:rsidRDefault="00877D36">
      <w:pPr>
        <w:pStyle w:val="2"/>
        <w:rPr>
          <w:rFonts w:ascii="ＭＳ Ｐゴシック" w:eastAsia="ＭＳ Ｐゴシック" w:hAnsi="ＭＳ Ｐゴシック" w:cs="ＭＳ Ｐゴシック"/>
        </w:rPr>
      </w:pPr>
      <w:bookmarkStart w:id="20" w:name="_x8hgurj8u8wy" w:colFirst="0" w:colLast="0"/>
      <w:bookmarkEnd w:id="20"/>
      <w:r>
        <w:rPr>
          <w:rFonts w:ascii="ＭＳ Ｐゴシック" w:eastAsia="ＭＳ Ｐゴシック" w:hAnsi="ＭＳ Ｐゴシック" w:cs="ＭＳ Ｐゴシック"/>
        </w:rPr>
        <w:lastRenderedPageBreak/>
        <w:t>問15</w:t>
      </w:r>
    </w:p>
    <w:p w14:paraId="000001D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Oracle Database内にあるemployeeテーブルの行数を調べたい。そのJPQLをリポジトリ内に定義する場合、正しい記述はどれか。</w:t>
      </w:r>
    </w:p>
    <w:p w14:paraId="000001D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なお、下記のJPQLではemployeeテーブルに関連付けられたエンティティEmployeeを使用する。</w:t>
      </w:r>
    </w:p>
    <w:p w14:paraId="000001D6"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また、エンティティEmployee内には、gender列に関連付けられたフィールドgenderが定義されているとする。</w:t>
      </w:r>
    </w:p>
    <w:p w14:paraId="000001D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D8" w14:textId="77777777" w:rsidR="00341BB7" w:rsidRDefault="00877D36">
      <w:pPr>
        <w:numPr>
          <w:ilvl w:val="0"/>
          <w:numId w:val="11"/>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D9" w14:textId="77777777" w:rsidR="00341BB7" w:rsidRPr="00E535BB" w:rsidRDefault="00877D36">
      <w:pPr>
        <w:spacing w:before="240" w:after="240"/>
        <w:rPr>
          <w:rFonts w:ascii="ＭＳ Ｐゴシック" w:eastAsia="ＭＳ Ｐゴシック" w:hAnsi="ＭＳ Ｐゴシック" w:cs="ＭＳ Ｐゴシック"/>
          <w:color w:val="2A00FF"/>
          <w:sz w:val="18"/>
          <w:szCs w:val="18"/>
          <w:lang w:val="en-US"/>
        </w:rPr>
      </w:pPr>
      <w:r w:rsidRPr="00E535BB">
        <w:rPr>
          <w:rFonts w:ascii="ＭＳ Ｐゴシック" w:eastAsia="ＭＳ Ｐゴシック" w:hAnsi="ＭＳ Ｐゴシック" w:cs="ＭＳ Ｐゴシック"/>
          <w:color w:val="2A00FF"/>
          <w:sz w:val="18"/>
          <w:szCs w:val="18"/>
          <w:lang w:val="en-US"/>
        </w:rPr>
        <w:t>SELECT COUNT FROM Employee employee</w:t>
      </w:r>
    </w:p>
    <w:p w14:paraId="000001DA" w14:textId="77777777" w:rsidR="00341BB7" w:rsidRPr="00E535BB" w:rsidRDefault="00877D36">
      <w:pPr>
        <w:spacing w:before="240" w:after="240"/>
        <w:rPr>
          <w:rFonts w:ascii="ＭＳ Ｐゴシック" w:eastAsia="ＭＳ Ｐゴシック" w:hAnsi="ＭＳ Ｐゴシック" w:cs="ＭＳ Ｐゴシック"/>
          <w:sz w:val="18"/>
          <w:szCs w:val="18"/>
          <w:lang w:val="en-US"/>
        </w:rPr>
      </w:pPr>
      <w:r w:rsidRPr="00E535BB">
        <w:rPr>
          <w:rFonts w:ascii="ＭＳ Ｐゴシック" w:eastAsia="ＭＳ Ｐゴシック" w:hAnsi="ＭＳ Ｐゴシック" w:cs="ＭＳ Ｐゴシック"/>
          <w:sz w:val="18"/>
          <w:szCs w:val="18"/>
          <w:lang w:val="en-US"/>
        </w:rPr>
        <w:t xml:space="preserve"> </w:t>
      </w:r>
    </w:p>
    <w:p w14:paraId="000001DB" w14:textId="77777777" w:rsidR="00341BB7" w:rsidRPr="00E535BB" w:rsidRDefault="00877D36">
      <w:pPr>
        <w:numPr>
          <w:ilvl w:val="0"/>
          <w:numId w:val="28"/>
        </w:numPr>
        <w:spacing w:after="240"/>
        <w:rPr>
          <w:rFonts w:ascii="ＭＳ Ｐゴシック" w:eastAsia="ＭＳ Ｐゴシック" w:hAnsi="ＭＳ Ｐゴシック" w:cs="ＭＳ Ｐゴシック"/>
          <w:lang w:val="en-US"/>
        </w:rPr>
      </w:pPr>
      <w:r w:rsidRPr="00E535BB">
        <w:rPr>
          <w:rFonts w:ascii="ＭＳ Ｐゴシック" w:eastAsia="ＭＳ Ｐゴシック" w:hAnsi="ＭＳ Ｐゴシック" w:cs="ＭＳ Ｐゴシック"/>
          <w:lang w:val="en-US"/>
        </w:rPr>
        <w:t xml:space="preserve"> </w:t>
      </w:r>
    </w:p>
    <w:p w14:paraId="000001DC" w14:textId="77777777" w:rsidR="00341BB7" w:rsidRDefault="00877D36">
      <w:pPr>
        <w:spacing w:before="240" w:after="240"/>
        <w:rPr>
          <w:rFonts w:ascii="ＭＳ Ｐゴシック" w:eastAsia="ＭＳ Ｐゴシック" w:hAnsi="ＭＳ Ｐゴシック" w:cs="ＭＳ Ｐゴシック"/>
          <w:color w:val="2A00FF"/>
          <w:sz w:val="18"/>
          <w:szCs w:val="18"/>
        </w:rPr>
      </w:pPr>
      <w:r>
        <w:rPr>
          <w:rFonts w:ascii="ＭＳ Ｐゴシック" w:eastAsia="ＭＳ Ｐゴシック" w:hAnsi="ＭＳ Ｐゴシック" w:cs="ＭＳ Ｐゴシック"/>
          <w:color w:val="2A00FF"/>
          <w:sz w:val="18"/>
          <w:szCs w:val="18"/>
        </w:rPr>
        <w:t>SELECT ROWS FROM Employee employee</w:t>
      </w:r>
    </w:p>
    <w:p w14:paraId="000001D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DE" w14:textId="77777777" w:rsidR="00341BB7" w:rsidRDefault="00877D36">
      <w:pPr>
        <w:numPr>
          <w:ilvl w:val="0"/>
          <w:numId w:val="20"/>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DF" w14:textId="33B155FA" w:rsidR="00341BB7" w:rsidRPr="00DC5453" w:rsidRDefault="00877D36">
      <w:pPr>
        <w:spacing w:before="240" w:after="240"/>
        <w:rPr>
          <w:rFonts w:ascii="ＭＳ Ｐゴシック" w:eastAsia="ＭＳ Ｐゴシック" w:hAnsi="ＭＳ Ｐゴシック" w:cs="ＭＳ Ｐゴシック"/>
          <w:color w:val="2A00FF"/>
          <w:sz w:val="18"/>
          <w:szCs w:val="18"/>
          <w:lang w:val="en-US"/>
        </w:rPr>
      </w:pPr>
      <w:r w:rsidRPr="00DC5453">
        <w:rPr>
          <w:rFonts w:ascii="ＭＳ Ｐゴシック" w:eastAsia="ＭＳ Ｐゴシック" w:hAnsi="ＭＳ Ｐゴシック" w:cs="ＭＳ Ｐゴシック"/>
          <w:color w:val="2A00FF"/>
          <w:sz w:val="18"/>
          <w:szCs w:val="18"/>
          <w:lang w:val="en-US"/>
        </w:rPr>
        <w:t>SELECT COUNT(employee.</w:t>
      </w:r>
      <w:r w:rsidR="009C2880" w:rsidRPr="009C2880">
        <w:rPr>
          <w:rFonts w:ascii="ＭＳ Ｐゴシック" w:eastAsia="ＭＳ Ｐゴシック" w:hAnsi="ＭＳ Ｐゴシック" w:cs="ＭＳ Ｐゴシック" w:hint="eastAsia"/>
          <w:color w:val="FF0000"/>
          <w:sz w:val="18"/>
          <w:szCs w:val="18"/>
          <w:lang w:val="en-US"/>
        </w:rPr>
        <w:t>gender</w:t>
      </w:r>
      <w:r w:rsidRPr="00DC5453">
        <w:rPr>
          <w:rFonts w:ascii="ＭＳ Ｐゴシック" w:eastAsia="ＭＳ Ｐゴシック" w:hAnsi="ＭＳ Ｐゴシック" w:cs="ＭＳ Ｐゴシック"/>
          <w:color w:val="2A00FF"/>
          <w:sz w:val="18"/>
          <w:szCs w:val="18"/>
          <w:lang w:val="en-US"/>
        </w:rPr>
        <w:t>) FROM Employee employee</w:t>
      </w:r>
    </w:p>
    <w:p w14:paraId="000001E0"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E1" w14:textId="77777777" w:rsidR="00341BB7" w:rsidRPr="00DC5453" w:rsidRDefault="00877D36">
      <w:pPr>
        <w:numPr>
          <w:ilvl w:val="0"/>
          <w:numId w:val="19"/>
        </w:numPr>
        <w:spacing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E2" w14:textId="6920C358" w:rsidR="00341BB7" w:rsidRPr="00DC5453" w:rsidRDefault="00877D36">
      <w:pPr>
        <w:spacing w:before="240" w:after="240"/>
        <w:rPr>
          <w:rFonts w:ascii="ＭＳ Ｐゴシック" w:eastAsia="ＭＳ Ｐゴシック" w:hAnsi="ＭＳ Ｐゴシック" w:cs="ＭＳ Ｐゴシック"/>
          <w:color w:val="2A00FF"/>
          <w:sz w:val="18"/>
          <w:szCs w:val="18"/>
          <w:lang w:val="en-US"/>
        </w:rPr>
      </w:pPr>
      <w:r w:rsidRPr="00DC5453">
        <w:rPr>
          <w:rFonts w:ascii="ＭＳ Ｐゴシック" w:eastAsia="ＭＳ Ｐゴシック" w:hAnsi="ＭＳ Ｐゴシック" w:cs="ＭＳ Ｐゴシック"/>
          <w:color w:val="2A00FF"/>
          <w:sz w:val="18"/>
          <w:szCs w:val="18"/>
          <w:lang w:val="en-US"/>
        </w:rPr>
        <w:t>SELECT ROWS(employee.</w:t>
      </w:r>
      <w:r w:rsidR="009C2880" w:rsidRPr="009C2880">
        <w:rPr>
          <w:rFonts w:ascii="ＭＳ Ｐゴシック" w:eastAsia="ＭＳ Ｐゴシック" w:hAnsi="ＭＳ Ｐゴシック" w:cs="ＭＳ Ｐゴシック" w:hint="eastAsia"/>
          <w:color w:val="FF0000"/>
          <w:sz w:val="18"/>
          <w:szCs w:val="18"/>
          <w:lang w:val="en-US"/>
        </w:rPr>
        <w:t>gender</w:t>
      </w:r>
      <w:r w:rsidRPr="00DC5453">
        <w:rPr>
          <w:rFonts w:ascii="ＭＳ Ｐゴシック" w:eastAsia="ＭＳ Ｐゴシック" w:hAnsi="ＭＳ Ｐゴシック" w:cs="ＭＳ Ｐゴシック"/>
          <w:color w:val="2A00FF"/>
          <w:sz w:val="18"/>
          <w:szCs w:val="18"/>
          <w:lang w:val="en-US"/>
        </w:rPr>
        <w:t>) FROM Employee employee</w:t>
      </w:r>
    </w:p>
    <w:p w14:paraId="000001E3"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1E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正解：3</w:t>
      </w:r>
    </w:p>
    <w:p w14:paraId="000001E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E6" w14:textId="5E99D59D"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4EA4C8B1" w14:textId="04A64E2A" w:rsidR="00D16502" w:rsidRDefault="00D16502">
      <w:pPr>
        <w:spacing w:before="240" w:after="240"/>
        <w:rPr>
          <w:rFonts w:ascii="ＭＳ Ｐゴシック" w:eastAsia="ＭＳ Ｐゴシック" w:hAnsi="ＭＳ Ｐゴシック" w:cs="ＭＳ Ｐゴシック"/>
        </w:rPr>
      </w:pPr>
      <w:r w:rsidRPr="00D16502">
        <w:rPr>
          <w:rFonts w:ascii="ＭＳ Ｐゴシック" w:eastAsia="ＭＳ Ｐゴシック" w:hAnsi="ＭＳ Ｐゴシック" w:cs="ＭＳ Ｐゴシック" w:hint="eastAsia"/>
        </w:rPr>
        <w:t>『東京ITスクール Spring』　第</w:t>
      </w:r>
      <w:r w:rsidR="00053A6B">
        <w:rPr>
          <w:rFonts w:ascii="ＭＳ Ｐゴシック" w:eastAsia="ＭＳ Ｐゴシック" w:hAnsi="ＭＳ Ｐゴシック" w:cs="ＭＳ Ｐゴシック" w:hint="eastAsia"/>
        </w:rPr>
        <w:t>8</w:t>
      </w:r>
      <w:r w:rsidRPr="00D16502">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データベース操作（JPQL）</w:t>
      </w:r>
    </w:p>
    <w:p w14:paraId="2993D36D" w14:textId="77777777" w:rsidR="00D16502" w:rsidRDefault="00D16502">
      <w:pPr>
        <w:spacing w:before="240" w:after="240"/>
        <w:rPr>
          <w:rFonts w:ascii="ＭＳ Ｐゴシック" w:eastAsia="ＭＳ Ｐゴシック" w:hAnsi="ＭＳ Ｐゴシック" w:cs="ＭＳ Ｐゴシック"/>
        </w:rPr>
      </w:pPr>
    </w:p>
    <w:p w14:paraId="000001E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行数を取得したい場合は、COUNT関数を使用します。したがって、選択肢2と4は不正解です。</w:t>
      </w:r>
    </w:p>
    <w:p w14:paraId="000001E8" w14:textId="5B184B26"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COUNT関数には数える対象となるエンティティまたは</w:t>
      </w:r>
      <w:r w:rsidR="00E535BB">
        <w:rPr>
          <w:rFonts w:ascii="ＭＳ Ｐゴシック" w:eastAsia="ＭＳ Ｐゴシック" w:hAnsi="ＭＳ Ｐゴシック" w:cs="ＭＳ Ｐゴシック" w:hint="eastAsia"/>
        </w:rPr>
        <w:t>フィールド</w:t>
      </w:r>
      <w:r>
        <w:rPr>
          <w:rFonts w:ascii="ＭＳ Ｐゴシック" w:eastAsia="ＭＳ Ｐゴシック" w:hAnsi="ＭＳ Ｐゴシック" w:cs="ＭＳ Ｐゴシック"/>
        </w:rPr>
        <w:t>を指定する必要があります。</w:t>
      </w:r>
    </w:p>
    <w:p w14:paraId="000001E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lastRenderedPageBreak/>
        <w:t>そのため、選択肢1は不正解です。</w:t>
      </w:r>
    </w:p>
    <w:p w14:paraId="000001E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したがって、選択肢3が正解です。</w:t>
      </w:r>
    </w:p>
    <w:p w14:paraId="000001EB" w14:textId="77777777" w:rsidR="00341BB7" w:rsidRDefault="00341BB7">
      <w:pPr>
        <w:spacing w:before="240" w:after="240"/>
        <w:rPr>
          <w:rFonts w:ascii="ＭＳ Ｐゴシック" w:eastAsia="ＭＳ Ｐゴシック" w:hAnsi="ＭＳ Ｐゴシック" w:cs="ＭＳ Ｐゴシック"/>
        </w:rPr>
      </w:pPr>
    </w:p>
    <w:p w14:paraId="000001EC" w14:textId="77777777" w:rsidR="00341BB7" w:rsidRDefault="00341BB7">
      <w:pPr>
        <w:rPr>
          <w:rFonts w:ascii="ＭＳ Ｐゴシック" w:eastAsia="ＭＳ Ｐゴシック" w:hAnsi="ＭＳ Ｐゴシック" w:cs="ＭＳ Ｐゴシック"/>
        </w:rPr>
      </w:pPr>
    </w:p>
    <w:p w14:paraId="000001ED" w14:textId="77777777" w:rsidR="00341BB7" w:rsidRDefault="00877D36">
      <w:pPr>
        <w:rPr>
          <w:rFonts w:ascii="ＭＳ Ｐゴシック" w:eastAsia="ＭＳ Ｐゴシック" w:hAnsi="ＭＳ Ｐゴシック" w:cs="ＭＳ Ｐゴシック"/>
        </w:rPr>
      </w:pPr>
      <w:r>
        <w:br w:type="page"/>
      </w:r>
    </w:p>
    <w:p w14:paraId="000001EE" w14:textId="77777777" w:rsidR="00341BB7" w:rsidRDefault="00877D36">
      <w:pPr>
        <w:pStyle w:val="1"/>
      </w:pPr>
      <w:bookmarkStart w:id="21" w:name="_srtp6mjggpom" w:colFirst="0" w:colLast="0"/>
      <w:bookmarkEnd w:id="21"/>
      <w:r>
        <w:rPr>
          <w:rFonts w:ascii="Arial Unicode MS" w:eastAsia="Arial Unicode MS" w:hAnsi="Arial Unicode MS" w:cs="Arial Unicode MS"/>
        </w:rPr>
        <w:lastRenderedPageBreak/>
        <w:t>入力チェック</w:t>
      </w:r>
    </w:p>
    <w:p w14:paraId="000001EF" w14:textId="77777777" w:rsidR="00341BB7" w:rsidRDefault="00877D36">
      <w:pPr>
        <w:pStyle w:val="2"/>
      </w:pPr>
      <w:bookmarkStart w:id="22" w:name="_xox4mhepm0fi" w:colFirst="0" w:colLast="0"/>
      <w:bookmarkEnd w:id="22"/>
      <w:r>
        <w:rPr>
          <w:rFonts w:ascii="ＭＳ Ｐゴシック" w:eastAsia="ＭＳ Ｐゴシック" w:hAnsi="ＭＳ Ｐゴシック" w:cs="ＭＳ Ｐゴシック"/>
        </w:rPr>
        <w:t>問</w:t>
      </w:r>
      <w:r>
        <w:t>16</w:t>
      </w:r>
    </w:p>
    <w:p w14:paraId="000001F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あるFormクラス中のint型のidフィールドに下記2つの入力チェックを行いたい。</w:t>
      </w:r>
    </w:p>
    <w:p w14:paraId="000001F1"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idフィールドの定義として最適な記述はどれか。</w:t>
      </w:r>
    </w:p>
    <w:p w14:paraId="000001F2"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F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入力された文字列が空文字ではない（未入力チェック）。</w:t>
      </w:r>
    </w:p>
    <w:p w14:paraId="000001F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入力された文字列がint型の整数値である（形式チェック）。</w:t>
      </w:r>
    </w:p>
    <w:p w14:paraId="000001F5" w14:textId="77777777" w:rsidR="00341BB7" w:rsidRDefault="00341BB7">
      <w:pPr>
        <w:rPr>
          <w:rFonts w:ascii="ＭＳ Ｐゴシック" w:eastAsia="ＭＳ Ｐゴシック" w:hAnsi="ＭＳ Ｐゴシック" w:cs="ＭＳ Ｐゴシック"/>
        </w:rPr>
      </w:pPr>
    </w:p>
    <w:p w14:paraId="000001F6"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F7" w14:textId="77777777" w:rsidR="00341BB7" w:rsidRDefault="00877D36">
      <w:pPr>
        <w:numPr>
          <w:ilvl w:val="0"/>
          <w:numId w:val="22"/>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F8"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@NotBlank</w:t>
      </w:r>
    </w:p>
    <w:p w14:paraId="000001F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@Integer</w:t>
      </w:r>
    </w:p>
    <w:p w14:paraId="000001F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 id;</w:t>
      </w:r>
    </w:p>
    <w:p w14:paraId="000001F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FC" w14:textId="77777777" w:rsidR="00341BB7" w:rsidRDefault="00877D36">
      <w:pPr>
        <w:numPr>
          <w:ilvl w:val="0"/>
          <w:numId w:val="8"/>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1F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@NotBlank</w:t>
      </w:r>
    </w:p>
    <w:p w14:paraId="000001F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@Number</w:t>
      </w:r>
    </w:p>
    <w:p w14:paraId="000001FF"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 id;</w:t>
      </w:r>
    </w:p>
    <w:p w14:paraId="0000020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1" w14:textId="77777777" w:rsidR="00341BB7" w:rsidRDefault="00877D36">
      <w:pPr>
        <w:numPr>
          <w:ilvl w:val="0"/>
          <w:numId w:val="2"/>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2"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@Size(min = 0, max = 10)</w:t>
      </w:r>
    </w:p>
    <w:p w14:paraId="0000020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private int id;</w:t>
      </w:r>
    </w:p>
    <w:p w14:paraId="0000020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5" w14:textId="77777777" w:rsidR="00341BB7" w:rsidRDefault="00877D36">
      <w:pPr>
        <w:numPr>
          <w:ilvl w:val="0"/>
          <w:numId w:val="27"/>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6"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lastRenderedPageBreak/>
        <w:t>private int id;</w:t>
      </w:r>
    </w:p>
    <w:p w14:paraId="0000020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8"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20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0A" w14:textId="23C959D9"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7E88A9C7" w14:textId="115C9D5C"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『東京ITスクール Spring</w:t>
      </w:r>
      <w:r>
        <w:rPr>
          <w:rFonts w:ascii="ＭＳ Ｐゴシック" w:eastAsia="ＭＳ Ｐゴシック" w:hAnsi="ＭＳ Ｐゴシック" w:cs="ＭＳ Ｐゴシック" w:hint="eastAsia"/>
        </w:rPr>
        <w:t>』　第</w:t>
      </w:r>
      <w:r w:rsidR="00BF152E">
        <w:rPr>
          <w:rFonts w:ascii="ＭＳ Ｐゴシック" w:eastAsia="ＭＳ Ｐゴシック" w:hAnsi="ＭＳ Ｐゴシック" w:cs="ＭＳ Ｐゴシック" w:hint="eastAsia"/>
        </w:rPr>
        <w:t>9</w:t>
      </w:r>
      <w:r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w:t>
      </w:r>
      <w:r w:rsidRPr="00D94736">
        <w:rPr>
          <w:rFonts w:ascii="ＭＳ Ｐゴシック" w:eastAsia="ＭＳ Ｐゴシック" w:hAnsi="ＭＳ Ｐゴシック" w:cs="ＭＳ Ｐゴシック" w:hint="eastAsia"/>
        </w:rPr>
        <w:t>入力チェック</w:t>
      </w:r>
    </w:p>
    <w:p w14:paraId="0AABE698" w14:textId="77777777" w:rsidR="00D94736" w:rsidRDefault="00D94736">
      <w:pPr>
        <w:spacing w:before="240" w:after="240"/>
        <w:rPr>
          <w:rFonts w:ascii="ＭＳ Ｐゴシック" w:eastAsia="ＭＳ Ｐゴシック" w:hAnsi="ＭＳ Ｐゴシック" w:cs="ＭＳ Ｐゴシック"/>
        </w:rPr>
      </w:pPr>
    </w:p>
    <w:p w14:paraId="0000020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@Integerや@Numberといったアノテーションは存在しません。そのため、選択肢1と2は不正解です。</w:t>
      </w:r>
    </w:p>
    <w:p w14:paraId="0000020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@Sizeアノテーションは文字数の最大値、最小値の制限を設けるためのものです。int型の形式チェックとは用途が異なるため、この場合での利用は不適切です。そのため、選択肢3は不正解です。</w:t>
      </w:r>
    </w:p>
    <w:p w14:paraId="0000020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フィールドの型がint型の場合、対象のフィールドには形式チェック、および未入力チェックの処理が暗黙的に行われます。そのため、アノテーションの付与は不要となります。</w:t>
      </w:r>
    </w:p>
    <w:p w14:paraId="0000020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したがって、選択肢4が正解です。</w:t>
      </w:r>
    </w:p>
    <w:p w14:paraId="0000020F" w14:textId="77777777" w:rsidR="00341BB7" w:rsidRDefault="00341BB7">
      <w:pPr>
        <w:rPr>
          <w:rFonts w:ascii="ＭＳ Ｐゴシック" w:eastAsia="ＭＳ Ｐゴシック" w:hAnsi="ＭＳ Ｐゴシック" w:cs="ＭＳ Ｐゴシック"/>
        </w:rPr>
      </w:pPr>
    </w:p>
    <w:p w14:paraId="00000210" w14:textId="77777777" w:rsidR="00341BB7" w:rsidRDefault="00341BB7">
      <w:pPr>
        <w:rPr>
          <w:rFonts w:ascii="ＭＳ Ｐゴシック" w:eastAsia="ＭＳ Ｐゴシック" w:hAnsi="ＭＳ Ｐゴシック" w:cs="ＭＳ Ｐゴシック"/>
        </w:rPr>
      </w:pPr>
    </w:p>
    <w:p w14:paraId="00000211" w14:textId="77777777" w:rsidR="00341BB7" w:rsidRDefault="00877D36">
      <w:pPr>
        <w:rPr>
          <w:rFonts w:ascii="ＭＳ Ｐゴシック" w:eastAsia="ＭＳ Ｐゴシック" w:hAnsi="ＭＳ Ｐゴシック" w:cs="ＭＳ Ｐゴシック"/>
        </w:rPr>
      </w:pPr>
      <w:r>
        <w:br w:type="page"/>
      </w:r>
    </w:p>
    <w:p w14:paraId="00000212" w14:textId="77777777" w:rsidR="00341BB7" w:rsidRDefault="00877D36">
      <w:pPr>
        <w:pStyle w:val="2"/>
      </w:pPr>
      <w:bookmarkStart w:id="23" w:name="_p8bl3tajdc6k" w:colFirst="0" w:colLast="0"/>
      <w:bookmarkEnd w:id="23"/>
      <w:r>
        <w:rPr>
          <w:rFonts w:ascii="ＭＳ Ｐゴシック" w:eastAsia="ＭＳ Ｐゴシック" w:hAnsi="ＭＳ Ｐゴシック" w:cs="ＭＳ Ｐゴシック"/>
        </w:rPr>
        <w:lastRenderedPageBreak/>
        <w:t>問</w:t>
      </w:r>
      <w:r>
        <w:t>17</w:t>
      </w:r>
    </w:p>
    <w:p w14:paraId="0000021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入力された数値が上限値を超えた場合にエラーメッセージを出力したい。メッセージリソースに設定する内容として正しいものはどれか。</w:t>
      </w:r>
    </w:p>
    <w:p w14:paraId="00000214" w14:textId="77777777" w:rsidR="00341BB7" w:rsidRDefault="00341BB7">
      <w:pPr>
        <w:rPr>
          <w:rFonts w:ascii="ＭＳ Ｐゴシック" w:eastAsia="ＭＳ Ｐゴシック" w:hAnsi="ＭＳ Ｐゴシック" w:cs="ＭＳ Ｐゴシック"/>
        </w:rPr>
      </w:pPr>
    </w:p>
    <w:p w14:paraId="00000215" w14:textId="7BFA4EBB" w:rsidR="00341BB7" w:rsidRDefault="00877D36">
      <w:pPr>
        <w:spacing w:before="240" w:after="240" w:line="305" w:lineRule="auto"/>
        <w:ind w:left="1080" w:hanging="360"/>
        <w:rPr>
          <w:rFonts w:ascii="Times New Roman" w:eastAsia="Times New Roman" w:hAnsi="Times New Roman" w:cs="Times New Roman"/>
          <w:color w:val="385650"/>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javax.validation.constraints.Max=</w:t>
      </w:r>
      <w:r>
        <w:rPr>
          <w:rFonts w:ascii="Gungsuh" w:eastAsia="Gungsuh" w:hAnsi="Gungsuh" w:cs="Gungsuh"/>
          <w:color w:val="385650"/>
          <w:sz w:val="18"/>
          <w:szCs w:val="18"/>
        </w:rPr>
        <w:t>上限</w:t>
      </w:r>
      <w:r w:rsidR="00FA6F1A">
        <w:rPr>
          <w:rFonts w:asciiTheme="minorEastAsia" w:hAnsiTheme="minorEastAsia" w:cs="Gungsuh" w:hint="eastAsia"/>
          <w:color w:val="385650"/>
          <w:sz w:val="18"/>
          <w:szCs w:val="18"/>
        </w:rPr>
        <w:t>桁数</w:t>
      </w:r>
      <w:r>
        <w:rPr>
          <w:rFonts w:ascii="Gungsuh" w:eastAsia="Gungsuh" w:hAnsi="Gungsuh" w:cs="Gungsuh"/>
          <w:color w:val="385650"/>
          <w:sz w:val="18"/>
          <w:szCs w:val="18"/>
        </w:rPr>
        <w:t>を超えています。</w:t>
      </w:r>
    </w:p>
    <w:p w14:paraId="00000216" w14:textId="53AE32FB" w:rsidR="00341BB7" w:rsidRDefault="00877D36">
      <w:pPr>
        <w:spacing w:before="240" w:after="240" w:line="305" w:lineRule="auto"/>
        <w:ind w:left="1080" w:hanging="360"/>
        <w:rPr>
          <w:rFonts w:ascii="Times New Roman" w:eastAsia="Times New Roman" w:hAnsi="Times New Roman" w:cs="Times New Roman"/>
          <w:color w:val="385650"/>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javax.validation.constraints.Max.message=</w:t>
      </w:r>
      <w:r>
        <w:rPr>
          <w:rFonts w:ascii="Gungsuh" w:eastAsia="Gungsuh" w:hAnsi="Gungsuh" w:cs="Gungsuh"/>
          <w:color w:val="385650"/>
          <w:sz w:val="18"/>
          <w:szCs w:val="18"/>
        </w:rPr>
        <w:t>上限</w:t>
      </w:r>
      <w:r w:rsidR="00FA6F1A">
        <w:rPr>
          <w:rFonts w:asciiTheme="minorEastAsia" w:hAnsiTheme="minorEastAsia" w:cs="Gungsuh" w:hint="eastAsia"/>
          <w:color w:val="385650"/>
          <w:sz w:val="18"/>
          <w:szCs w:val="18"/>
        </w:rPr>
        <w:t>桁数</w:t>
      </w:r>
      <w:r>
        <w:rPr>
          <w:rFonts w:ascii="Gungsuh" w:eastAsia="Gungsuh" w:hAnsi="Gungsuh" w:cs="Gungsuh"/>
          <w:color w:val="385650"/>
          <w:sz w:val="18"/>
          <w:szCs w:val="18"/>
        </w:rPr>
        <w:t>を超えています。</w:t>
      </w:r>
    </w:p>
    <w:p w14:paraId="00000217" w14:textId="21F00E9F" w:rsidR="00341BB7" w:rsidRDefault="00877D36">
      <w:pPr>
        <w:spacing w:before="240" w:after="240" w:line="305" w:lineRule="auto"/>
        <w:ind w:left="1080" w:hanging="360"/>
        <w:rPr>
          <w:rFonts w:ascii="Times New Roman" w:eastAsia="Times New Roman" w:hAnsi="Times New Roman" w:cs="Times New Roman"/>
          <w:color w:val="385650"/>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javax.validation.constraints.Max.validationMessage:</w:t>
      </w:r>
      <w:r>
        <w:rPr>
          <w:rFonts w:ascii="Gungsuh" w:eastAsia="Gungsuh" w:hAnsi="Gungsuh" w:cs="Gungsuh"/>
          <w:color w:val="385650"/>
          <w:sz w:val="18"/>
          <w:szCs w:val="18"/>
        </w:rPr>
        <w:t>上限</w:t>
      </w:r>
      <w:r w:rsidR="00FA6F1A">
        <w:rPr>
          <w:rFonts w:asciiTheme="minorEastAsia" w:hAnsiTheme="minorEastAsia" w:cs="Gungsuh" w:hint="eastAsia"/>
          <w:color w:val="385650"/>
          <w:sz w:val="18"/>
          <w:szCs w:val="18"/>
        </w:rPr>
        <w:t>桁数</w:t>
      </w:r>
      <w:r>
        <w:rPr>
          <w:rFonts w:ascii="Gungsuh" w:eastAsia="Gungsuh" w:hAnsi="Gungsuh" w:cs="Gungsuh"/>
          <w:color w:val="385650"/>
          <w:sz w:val="18"/>
          <w:szCs w:val="18"/>
        </w:rPr>
        <w:t>を超えています。</w:t>
      </w:r>
    </w:p>
    <w:p w14:paraId="00000218" w14:textId="3C6D80D8" w:rsidR="00341BB7" w:rsidRDefault="00877D36">
      <w:pPr>
        <w:spacing w:before="240" w:after="240" w:line="305" w:lineRule="auto"/>
        <w:ind w:left="1080" w:hanging="360"/>
        <w:rPr>
          <w:rFonts w:ascii="Times New Roman" w:eastAsia="Times New Roman" w:hAnsi="Times New Roman" w:cs="Times New Roman"/>
          <w:color w:val="385650"/>
          <w:sz w:val="18"/>
          <w:szCs w:val="18"/>
        </w:rPr>
      </w:pPr>
      <w:r>
        <w:rPr>
          <w:rFonts w:ascii="Times New Roman" w:eastAsia="Times New Roman" w:hAnsi="Times New Roman" w:cs="Times New Roman"/>
          <w:sz w:val="18"/>
          <w:szCs w:val="1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javax.validation.constraints.Ma</w:t>
      </w:r>
      <w:r>
        <w:rPr>
          <w:rFonts w:ascii="Times New Roman" w:eastAsia="Times New Roman" w:hAnsi="Times New Roman" w:cs="Times New Roman"/>
          <w:color w:val="385650"/>
          <w:sz w:val="18"/>
          <w:szCs w:val="18"/>
        </w:rPr>
        <w:t>x</w:t>
      </w:r>
      <w:r>
        <w:rPr>
          <w:rFonts w:ascii="Times New Roman" w:eastAsia="Times New Roman" w:hAnsi="Times New Roman" w:cs="Times New Roman"/>
          <w:sz w:val="18"/>
          <w:szCs w:val="18"/>
        </w:rPr>
        <w:t>.message:</w:t>
      </w:r>
      <w:r>
        <w:rPr>
          <w:rFonts w:ascii="Gungsuh" w:eastAsia="Gungsuh" w:hAnsi="Gungsuh" w:cs="Gungsuh"/>
          <w:color w:val="385650"/>
          <w:sz w:val="18"/>
          <w:szCs w:val="18"/>
        </w:rPr>
        <w:t>上限</w:t>
      </w:r>
      <w:r w:rsidR="00FA6F1A">
        <w:rPr>
          <w:rFonts w:asciiTheme="minorEastAsia" w:hAnsiTheme="minorEastAsia" w:cs="Gungsuh" w:hint="eastAsia"/>
          <w:color w:val="385650"/>
          <w:sz w:val="18"/>
          <w:szCs w:val="18"/>
        </w:rPr>
        <w:t>桁数</w:t>
      </w:r>
      <w:r>
        <w:rPr>
          <w:rFonts w:ascii="Gungsuh" w:eastAsia="Gungsuh" w:hAnsi="Gungsuh" w:cs="Gungsuh"/>
          <w:color w:val="385650"/>
          <w:sz w:val="18"/>
          <w:szCs w:val="18"/>
        </w:rPr>
        <w:t>を超えています。</w:t>
      </w:r>
    </w:p>
    <w:p w14:paraId="0000021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1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21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1C" w14:textId="3765CF82"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57D68B96" w14:textId="77CEB701"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『東京ITスクール Spring』　第</w:t>
      </w:r>
      <w:r w:rsidR="00DE2B87">
        <w:rPr>
          <w:rFonts w:ascii="ＭＳ Ｐゴシック" w:eastAsia="ＭＳ Ｐゴシック" w:hAnsi="ＭＳ Ｐゴシック" w:cs="ＭＳ Ｐゴシック" w:hint="eastAsia"/>
        </w:rPr>
        <w:t>10</w:t>
      </w:r>
      <w:r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w:t>
      </w:r>
      <w:r w:rsidRPr="00D94736">
        <w:rPr>
          <w:rFonts w:ascii="ＭＳ Ｐゴシック" w:eastAsia="ＭＳ Ｐゴシック" w:hAnsi="ＭＳ Ｐゴシック" w:cs="ＭＳ Ｐゴシック" w:hint="eastAsia"/>
        </w:rPr>
        <w:t>メッセージ</w:t>
      </w:r>
      <w:r w:rsidR="00442190">
        <w:rPr>
          <w:rFonts w:ascii="ＭＳ Ｐゴシック" w:eastAsia="ＭＳ Ｐゴシック" w:hAnsi="ＭＳ Ｐゴシック" w:cs="ＭＳ Ｐゴシック" w:hint="eastAsia"/>
        </w:rPr>
        <w:t>出力</w:t>
      </w:r>
    </w:p>
    <w:p w14:paraId="63F8692A" w14:textId="77777777" w:rsidR="00D94736" w:rsidRDefault="00D94736">
      <w:pPr>
        <w:spacing w:before="240" w:after="240"/>
        <w:rPr>
          <w:rFonts w:ascii="ＭＳ Ｐゴシック" w:eastAsia="ＭＳ Ｐゴシック" w:hAnsi="ＭＳ Ｐゴシック" w:cs="ＭＳ Ｐゴシック"/>
        </w:rPr>
      </w:pPr>
    </w:p>
    <w:p w14:paraId="0000021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メッセージリソース内には「キー=値」という形式でメッセージを設定します。そのため、選択肢3と4は不正解です。</w:t>
      </w:r>
    </w:p>
    <w:p w14:paraId="0000021E" w14:textId="21821F28" w:rsidR="00341BB7" w:rsidRDefault="00877D36">
      <w:pPr>
        <w:spacing w:before="240" w:after="240" w:line="305" w:lineRule="auto"/>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また、対象のアノテーションによる入力チェックでのメッセージは「</w:t>
      </w:r>
      <w:r>
        <w:rPr>
          <w:rFonts w:ascii="Gungsuh" w:eastAsia="Gungsuh" w:hAnsi="Gungsuh" w:cs="Gungsuh"/>
          <w:sz w:val="18"/>
          <w:szCs w:val="18"/>
        </w:rPr>
        <w:t>[パッケ</w:t>
      </w:r>
      <w:r w:rsidR="00CD312E">
        <w:rPr>
          <w:rFonts w:asciiTheme="minorEastAsia" w:hAnsiTheme="minorEastAsia" w:cs="Gungsuh" w:hint="eastAsia"/>
          <w:sz w:val="18"/>
          <w:szCs w:val="18"/>
        </w:rPr>
        <w:t>ー</w:t>
      </w:r>
      <w:r>
        <w:rPr>
          <w:rFonts w:ascii="Gungsuh" w:eastAsia="Gungsuh" w:hAnsi="Gungsuh" w:cs="Gungsuh"/>
          <w:sz w:val="18"/>
          <w:szCs w:val="18"/>
        </w:rPr>
        <w:t>ジ名].[入力チェック用アノテ</w:t>
      </w:r>
      <w:r w:rsidR="00CD312E">
        <w:rPr>
          <w:rFonts w:asciiTheme="minorEastAsia" w:hAnsiTheme="minorEastAsia" w:cs="Gungsuh" w:hint="eastAsia"/>
          <w:sz w:val="18"/>
          <w:szCs w:val="18"/>
        </w:rPr>
        <w:t>ー</w:t>
      </w:r>
      <w:r>
        <w:rPr>
          <w:rFonts w:ascii="Gungsuh" w:eastAsia="Gungsuh" w:hAnsi="Gungsuh" w:cs="Gungsuh"/>
          <w:sz w:val="18"/>
          <w:szCs w:val="18"/>
        </w:rPr>
        <w:t>ションを定義するクラス名].message=[メッセ</w:t>
      </w:r>
      <w:r w:rsidR="00CD312E">
        <w:rPr>
          <w:rFonts w:asciiTheme="minorEastAsia" w:hAnsiTheme="minorEastAsia" w:cs="Gungsuh" w:hint="eastAsia"/>
          <w:sz w:val="18"/>
          <w:szCs w:val="18"/>
        </w:rPr>
        <w:t>ー</w:t>
      </w:r>
      <w:r>
        <w:rPr>
          <w:rFonts w:ascii="Gungsuh" w:eastAsia="Gungsuh" w:hAnsi="Gungsuh" w:cs="Gungsuh"/>
          <w:sz w:val="18"/>
          <w:szCs w:val="18"/>
        </w:rPr>
        <w:t>ジ</w:t>
      </w:r>
      <w:r w:rsidR="00CD312E">
        <w:rPr>
          <w:rFonts w:asciiTheme="minorEastAsia" w:hAnsiTheme="minorEastAsia" w:cs="Gungsuh" w:hint="eastAsia"/>
          <w:sz w:val="18"/>
          <w:szCs w:val="18"/>
        </w:rPr>
        <w:t>内容</w:t>
      </w:r>
      <w:r>
        <w:rPr>
          <w:rFonts w:ascii="Gungsuh" w:eastAsia="Gungsuh" w:hAnsi="Gungsuh" w:cs="Gungsuh"/>
          <w:sz w:val="18"/>
          <w:szCs w:val="18"/>
        </w:rPr>
        <w:t>]</w:t>
      </w:r>
      <w:r>
        <w:rPr>
          <w:rFonts w:ascii="ＭＳ Ｐゴシック" w:eastAsia="ＭＳ Ｐゴシック" w:hAnsi="ＭＳ Ｐゴシック" w:cs="ＭＳ Ｐゴシック"/>
        </w:rPr>
        <w:t>」という形式で記述します。</w:t>
      </w:r>
    </w:p>
    <w:p w14:paraId="0000021F" w14:textId="77777777" w:rsidR="00341BB7" w:rsidRDefault="00877D36">
      <w:pPr>
        <w:spacing w:before="240" w:after="240" w:line="305" w:lineRule="auto"/>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そのため、選択肢1は不正解です。</w:t>
      </w:r>
    </w:p>
    <w:p w14:paraId="00000220" w14:textId="4C19636C" w:rsidR="00341BB7" w:rsidRDefault="00877D36">
      <w:pPr>
        <w:spacing w:before="240" w:after="240" w:line="305" w:lineRule="auto"/>
        <w:rPr>
          <w:rFonts w:ascii="ＭＳ Ｐゴシック" w:eastAsia="ＭＳ Ｐゴシック" w:hAnsi="ＭＳ Ｐゴシック" w:cs="ＭＳ Ｐゴシック" w:hint="eastAsia"/>
        </w:rPr>
      </w:pPr>
      <w:r>
        <w:rPr>
          <w:rFonts w:ascii="ＭＳ Ｐゴシック" w:eastAsia="ＭＳ Ｐゴシック" w:hAnsi="ＭＳ Ｐゴシック" w:cs="ＭＳ Ｐゴシック"/>
        </w:rPr>
        <w:t>したがって、選択肢2が正解です。</w:t>
      </w:r>
      <w:ins w:id="24" w:author="森 健輔" w:date="2023-01-17T14:35:00Z">
        <w:r w:rsidR="00F147E1">
          <w:rPr>
            <w:rFonts w:ascii="ＭＳ Ｐゴシック" w:eastAsia="ＭＳ Ｐゴシック" w:hAnsi="ＭＳ Ｐゴシック" w:cs="ＭＳ Ｐゴシック"/>
          </w:rPr>
          <w:tab/>
        </w:r>
      </w:ins>
    </w:p>
    <w:p w14:paraId="00000221" w14:textId="77777777" w:rsidR="00341BB7" w:rsidRDefault="00341BB7">
      <w:pPr>
        <w:rPr>
          <w:rFonts w:ascii="ＭＳ Ｐゴシック" w:eastAsia="ＭＳ Ｐゴシック" w:hAnsi="ＭＳ Ｐゴシック" w:cs="ＭＳ Ｐゴシック"/>
        </w:rPr>
      </w:pPr>
    </w:p>
    <w:p w14:paraId="00000222" w14:textId="77777777" w:rsidR="00341BB7" w:rsidRDefault="00341BB7">
      <w:pPr>
        <w:rPr>
          <w:rFonts w:ascii="ＭＳ Ｐゴシック" w:eastAsia="ＭＳ Ｐゴシック" w:hAnsi="ＭＳ Ｐゴシック" w:cs="ＭＳ Ｐゴシック"/>
        </w:rPr>
      </w:pPr>
    </w:p>
    <w:p w14:paraId="00000223" w14:textId="77777777" w:rsidR="00341BB7" w:rsidRDefault="00341BB7">
      <w:pPr>
        <w:rPr>
          <w:rFonts w:ascii="ＭＳ Ｐゴシック" w:eastAsia="ＭＳ Ｐゴシック" w:hAnsi="ＭＳ Ｐゴシック" w:cs="ＭＳ Ｐゴシック"/>
        </w:rPr>
      </w:pPr>
    </w:p>
    <w:p w14:paraId="00000224" w14:textId="77777777" w:rsidR="00341BB7" w:rsidRDefault="00877D36">
      <w:pPr>
        <w:rPr>
          <w:rFonts w:ascii="ＭＳ Ｐゴシック" w:eastAsia="ＭＳ Ｐゴシック" w:hAnsi="ＭＳ Ｐゴシック" w:cs="ＭＳ Ｐゴシック"/>
        </w:rPr>
      </w:pPr>
      <w:r>
        <w:br w:type="page"/>
      </w:r>
    </w:p>
    <w:p w14:paraId="00000225" w14:textId="77777777" w:rsidR="00341BB7" w:rsidRDefault="00877D36">
      <w:pPr>
        <w:pStyle w:val="2"/>
        <w:rPr>
          <w:rFonts w:ascii="ＭＳ Ｐゴシック" w:eastAsia="ＭＳ Ｐゴシック" w:hAnsi="ＭＳ Ｐゴシック" w:cs="ＭＳ Ｐゴシック"/>
        </w:rPr>
      </w:pPr>
      <w:bookmarkStart w:id="25" w:name="_z3rvweekh65l" w:colFirst="0" w:colLast="0"/>
      <w:bookmarkEnd w:id="25"/>
      <w:r>
        <w:rPr>
          <w:rFonts w:ascii="ＭＳ Ｐゴシック" w:eastAsia="ＭＳ Ｐゴシック" w:hAnsi="ＭＳ Ｐゴシック" w:cs="ＭＳ Ｐゴシック"/>
        </w:rPr>
        <w:lastRenderedPageBreak/>
        <w:t>問</w:t>
      </w:r>
      <w:r>
        <w:t>18</w:t>
      </w:r>
    </w:p>
    <w:p w14:paraId="00000226"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下記のエラーメッセージの項目名の箇所（「商品の個数」と記載された箇所）に別のメッセージ（入力項目の名前）を埋め込みたい。また、数値の上限値の箇所（「999」と記載された箇所）にFormクラスで指定された上限値を埋め込みたい。</w:t>
      </w:r>
    </w:p>
    <w:p w14:paraId="0000022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このとき、メッセージリソース</w:t>
      </w:r>
      <w:r>
        <w:rPr>
          <w:rFonts w:ascii="ＭＳ Ｐゴシック" w:eastAsia="ＭＳ Ｐゴシック" w:hAnsi="ＭＳ Ｐゴシック" w:cs="ＭＳ Ｐゴシック"/>
          <w:sz w:val="18"/>
          <w:szCs w:val="18"/>
        </w:rPr>
        <w:t>ValidationMessages.properties</w:t>
      </w:r>
      <w:r>
        <w:rPr>
          <w:rFonts w:ascii="ＭＳ Ｐゴシック" w:eastAsia="ＭＳ Ｐゴシック" w:hAnsi="ＭＳ Ｐゴシック" w:cs="ＭＳ Ｐゴシック"/>
        </w:rPr>
        <w:t>に設定するメッセージの内容として最適なものはどれか。</w:t>
      </w:r>
    </w:p>
    <w:p w14:paraId="00000228"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2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商品の個数が上限値999を超えています。</w:t>
      </w:r>
    </w:p>
    <w:p w14:paraId="0000022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2B" w14:textId="77777777" w:rsidR="00341BB7" w:rsidRDefault="00877D36">
      <w:pPr>
        <w:numPr>
          <w:ilvl w:val="0"/>
          <w:numId w:val="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color w:val="37682F"/>
          <w:sz w:val="18"/>
          <w:szCs w:val="18"/>
        </w:rPr>
        <w:t>{0}が上限値{value}を超えています。</w:t>
      </w:r>
    </w:p>
    <w:p w14:paraId="0000022C" w14:textId="77777777" w:rsidR="00341BB7" w:rsidRDefault="00877D36">
      <w:pPr>
        <w:numPr>
          <w:ilvl w:val="0"/>
          <w:numId w:val="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color w:val="37682F"/>
          <w:sz w:val="18"/>
          <w:szCs w:val="18"/>
        </w:rPr>
        <w:t>{1}が上限値{value}を超えています。</w:t>
      </w:r>
    </w:p>
    <w:p w14:paraId="0000022D" w14:textId="77777777" w:rsidR="00341BB7" w:rsidRDefault="00877D36">
      <w:pPr>
        <w:numPr>
          <w:ilvl w:val="0"/>
          <w:numId w:val="3"/>
        </w:numPr>
        <w:rPr>
          <w:rFonts w:ascii="ＭＳ Ｐゴシック" w:eastAsia="ＭＳ Ｐゴシック" w:hAnsi="ＭＳ Ｐゴシック" w:cs="ＭＳ Ｐゴシック"/>
        </w:rPr>
      </w:pPr>
      <w:r>
        <w:rPr>
          <w:rFonts w:ascii="ＭＳ Ｐゴシック" w:eastAsia="ＭＳ Ｐゴシック" w:hAnsi="ＭＳ Ｐゴシック" w:cs="ＭＳ Ｐゴシック"/>
          <w:color w:val="37682F"/>
          <w:sz w:val="18"/>
          <w:szCs w:val="18"/>
        </w:rPr>
        <w:t>{0}が上限値{max}を超えています。</w:t>
      </w:r>
    </w:p>
    <w:p w14:paraId="0000022E" w14:textId="77777777" w:rsidR="00341BB7" w:rsidRDefault="00877D36">
      <w:pPr>
        <w:numPr>
          <w:ilvl w:val="0"/>
          <w:numId w:val="3"/>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color w:val="37682F"/>
          <w:sz w:val="18"/>
          <w:szCs w:val="18"/>
        </w:rPr>
        <w:t>{1}が上限値{max]を超えています。</w:t>
      </w:r>
    </w:p>
    <w:p w14:paraId="0000022F"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3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正解：1</w:t>
      </w:r>
    </w:p>
    <w:p w14:paraId="00000231"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32" w14:textId="1694E248"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68B9B23B" w14:textId="26A74CA6"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 xml:space="preserve">『東京ITスクール Spring』　</w:t>
      </w:r>
      <w:r w:rsidR="00442190" w:rsidRPr="00D94736">
        <w:rPr>
          <w:rFonts w:ascii="ＭＳ Ｐゴシック" w:eastAsia="ＭＳ Ｐゴシック" w:hAnsi="ＭＳ Ｐゴシック" w:cs="ＭＳ Ｐゴシック" w:hint="eastAsia"/>
        </w:rPr>
        <w:t>第</w:t>
      </w:r>
      <w:r w:rsidR="00442190">
        <w:rPr>
          <w:rFonts w:ascii="ＭＳ Ｐゴシック" w:eastAsia="ＭＳ Ｐゴシック" w:hAnsi="ＭＳ Ｐゴシック" w:cs="ＭＳ Ｐゴシック" w:hint="eastAsia"/>
        </w:rPr>
        <w:t>1</w:t>
      </w:r>
      <w:r w:rsidR="00D475AC">
        <w:rPr>
          <w:rFonts w:ascii="ＭＳ Ｐゴシック" w:eastAsia="ＭＳ Ｐゴシック" w:hAnsi="ＭＳ Ｐゴシック" w:cs="ＭＳ Ｐゴシック" w:hint="eastAsia"/>
        </w:rPr>
        <w:t>0</w:t>
      </w:r>
      <w:r w:rsidR="00442190"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w:t>
      </w:r>
      <w:r w:rsidR="00442190" w:rsidRPr="00D94736">
        <w:rPr>
          <w:rFonts w:ascii="ＭＳ Ｐゴシック" w:eastAsia="ＭＳ Ｐゴシック" w:hAnsi="ＭＳ Ｐゴシック" w:cs="ＭＳ Ｐゴシック" w:hint="eastAsia"/>
        </w:rPr>
        <w:t>メッセージ</w:t>
      </w:r>
      <w:r w:rsidR="00442190">
        <w:rPr>
          <w:rFonts w:ascii="ＭＳ Ｐゴシック" w:eastAsia="ＭＳ Ｐゴシック" w:hAnsi="ＭＳ Ｐゴシック" w:cs="ＭＳ Ｐゴシック" w:hint="eastAsia"/>
        </w:rPr>
        <w:t>出力</w:t>
      </w:r>
    </w:p>
    <w:p w14:paraId="3E16EDF9" w14:textId="77777777" w:rsidR="00D94736" w:rsidRDefault="00D94736">
      <w:pPr>
        <w:spacing w:before="240" w:after="240"/>
        <w:rPr>
          <w:rFonts w:ascii="ＭＳ Ｐゴシック" w:eastAsia="ＭＳ Ｐゴシック" w:hAnsi="ＭＳ Ｐゴシック" w:cs="ＭＳ Ｐゴシック"/>
        </w:rPr>
      </w:pPr>
    </w:p>
    <w:p w14:paraId="0000023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数値の上限値は@Maxアノテーションでチェックできます。このアノテーションで指定された上限値はメッセージ内で「{value}」と記述して呼び出せます。そのため、選択肢3と4は不正解です。</w:t>
      </w:r>
    </w:p>
    <w:p w14:paraId="00000234"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入力項目の名前は「{0}」と記述するすることで埋め込めます。「{1}」と記述した場合、チェック時の比較対象になる値が埋め込まれるため、今回の要件からは外れます。そのため、選択肢2は不正解です。</w:t>
      </w:r>
    </w:p>
    <w:p w14:paraId="0000023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したがって、選択肢1が正解です。</w:t>
      </w:r>
    </w:p>
    <w:p w14:paraId="00000236" w14:textId="77777777" w:rsidR="00341BB7" w:rsidRDefault="00341BB7">
      <w:pPr>
        <w:rPr>
          <w:rFonts w:ascii="ＭＳ Ｐゴシック" w:eastAsia="ＭＳ Ｐゴシック" w:hAnsi="ＭＳ Ｐゴシック" w:cs="ＭＳ Ｐゴシック"/>
        </w:rPr>
      </w:pPr>
    </w:p>
    <w:p w14:paraId="00000237" w14:textId="77777777" w:rsidR="00341BB7" w:rsidRDefault="00341BB7">
      <w:pPr>
        <w:rPr>
          <w:rFonts w:ascii="ＭＳ Ｐゴシック" w:eastAsia="ＭＳ Ｐゴシック" w:hAnsi="ＭＳ Ｐゴシック" w:cs="ＭＳ Ｐゴシック"/>
        </w:rPr>
      </w:pPr>
    </w:p>
    <w:p w14:paraId="00000238" w14:textId="77777777" w:rsidR="00341BB7" w:rsidRDefault="00877D36">
      <w:pPr>
        <w:rPr>
          <w:rFonts w:ascii="ＭＳ Ｐゴシック" w:eastAsia="ＭＳ Ｐゴシック" w:hAnsi="ＭＳ Ｐゴシック" w:cs="ＭＳ Ｐゴシック"/>
        </w:rPr>
      </w:pPr>
      <w:r>
        <w:br w:type="page"/>
      </w:r>
    </w:p>
    <w:p w14:paraId="00000239" w14:textId="77777777" w:rsidR="00341BB7" w:rsidRDefault="00877D36">
      <w:pPr>
        <w:pStyle w:val="1"/>
      </w:pPr>
      <w:bookmarkStart w:id="26" w:name="_hi8zant7ii5p" w:colFirst="0" w:colLast="0"/>
      <w:bookmarkEnd w:id="26"/>
      <w:r>
        <w:lastRenderedPageBreak/>
        <w:t>Thymeleaf</w:t>
      </w:r>
    </w:p>
    <w:p w14:paraId="0000023A" w14:textId="77777777" w:rsidR="00341BB7" w:rsidRDefault="00877D36">
      <w:pPr>
        <w:pStyle w:val="2"/>
      </w:pPr>
      <w:bookmarkStart w:id="27" w:name="_m93z38z8njcs" w:colFirst="0" w:colLast="0"/>
      <w:bookmarkEnd w:id="27"/>
      <w:r>
        <w:rPr>
          <w:rFonts w:ascii="ＭＳ Ｐゴシック" w:eastAsia="ＭＳ Ｐゴシック" w:hAnsi="ＭＳ Ｐゴシック" w:cs="ＭＳ Ｐゴシック"/>
        </w:rPr>
        <w:t>問</w:t>
      </w:r>
      <w:r>
        <w:t>19</w:t>
      </w:r>
    </w:p>
    <w:p w14:paraId="0000023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Thymeleaf機能を持ったHTML内で、スコープ変数usersに格納された複数のユーザ情報を取得して、繰り返し処理で各ユーザ情報を一覧表示したい。</w:t>
      </w:r>
    </w:p>
    <w:p w14:paraId="0000023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また、合わせて各ユーザ情報と一緒に1から始まる連番も表示したい。</w:t>
      </w:r>
    </w:p>
    <w:p w14:paraId="0000023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上記の要件を満たす処理として正しいものはどれか。</w:t>
      </w:r>
    </w:p>
    <w:p w14:paraId="0000023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なお、ユーザ情報のオブジェクトにはフィールドidとnameが定義されており、各ユーザ情報はテーブル形式で出力するものとする。</w:t>
      </w:r>
    </w:p>
    <w:p w14:paraId="0000023F" w14:textId="77777777" w:rsidR="00341BB7" w:rsidRDefault="00341BB7">
      <w:pPr>
        <w:rPr>
          <w:rFonts w:ascii="ＭＳ Ｐゴシック" w:eastAsia="ＭＳ Ｐゴシック" w:hAnsi="ＭＳ Ｐゴシック" w:cs="ＭＳ Ｐゴシック"/>
        </w:rPr>
      </w:pPr>
    </w:p>
    <w:p w14:paraId="0000024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41" w14:textId="77777777" w:rsidR="00341BB7" w:rsidRDefault="00877D36">
      <w:pPr>
        <w:numPr>
          <w:ilvl w:val="0"/>
          <w:numId w:val="25"/>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42" w14:textId="77777777" w:rsidR="00341BB7" w:rsidRPr="00DC5453" w:rsidRDefault="00877D36">
      <w:pPr>
        <w:spacing w:before="240" w:after="24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shd w:val="clear" w:color="auto" w:fill="D4D4D4"/>
          <w:lang w:val="en-US"/>
        </w:rPr>
        <w:t>tr</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th:for</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 status: ${users}"</w:t>
      </w:r>
      <w:r w:rsidRPr="00DC5453">
        <w:rPr>
          <w:rFonts w:ascii="ＭＳ Ｐゴシック" w:eastAsia="ＭＳ Ｐゴシック" w:hAnsi="ＭＳ Ｐゴシック" w:cs="ＭＳ Ｐゴシック"/>
          <w:color w:val="008080"/>
          <w:sz w:val="18"/>
          <w:szCs w:val="18"/>
          <w:lang w:val="en-US"/>
        </w:rPr>
        <w:t>&gt;</w:t>
      </w:r>
    </w:p>
    <w:p w14:paraId="00000243"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"${status.index}"</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4"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"${user.id}"</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5"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"${user.name}"</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6" w14:textId="77777777" w:rsidR="00341BB7" w:rsidRDefault="00877D36">
      <w:pPr>
        <w:spacing w:before="240" w:after="240"/>
        <w:rPr>
          <w:rFonts w:ascii="ＭＳ Ｐゴシック" w:eastAsia="ＭＳ Ｐゴシック" w:hAnsi="ＭＳ Ｐゴシック" w:cs="ＭＳ Ｐゴシック"/>
          <w:color w:val="008080"/>
          <w:sz w:val="18"/>
          <w:szCs w:val="18"/>
        </w:rPr>
      </w:pPr>
      <w:r>
        <w:rPr>
          <w:rFonts w:ascii="ＭＳ Ｐゴシック" w:eastAsia="ＭＳ Ｐゴシック" w:hAnsi="ＭＳ Ｐゴシック" w:cs="ＭＳ Ｐゴシック"/>
          <w:color w:val="008080"/>
          <w:sz w:val="18"/>
          <w:szCs w:val="18"/>
        </w:rPr>
        <w:t>&lt;/</w:t>
      </w:r>
      <w:r>
        <w:rPr>
          <w:rFonts w:ascii="ＭＳ Ｐゴシック" w:eastAsia="ＭＳ Ｐゴシック" w:hAnsi="ＭＳ Ｐゴシック" w:cs="ＭＳ Ｐゴシック"/>
          <w:color w:val="3F7F7F"/>
          <w:sz w:val="18"/>
          <w:szCs w:val="18"/>
          <w:shd w:val="clear" w:color="auto" w:fill="D4D4D4"/>
        </w:rPr>
        <w:t>tr</w:t>
      </w:r>
      <w:r>
        <w:rPr>
          <w:rFonts w:ascii="ＭＳ Ｐゴシック" w:eastAsia="ＭＳ Ｐゴシック" w:hAnsi="ＭＳ Ｐゴシック" w:cs="ＭＳ Ｐゴシック"/>
          <w:color w:val="008080"/>
          <w:sz w:val="18"/>
          <w:szCs w:val="18"/>
        </w:rPr>
        <w:t>&gt;</w:t>
      </w:r>
    </w:p>
    <w:p w14:paraId="00000247" w14:textId="77777777" w:rsidR="00341BB7" w:rsidRDefault="00877D36">
      <w:pPr>
        <w:spacing w:before="240" w:after="240"/>
        <w:ind w:left="72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48" w14:textId="77777777" w:rsidR="00341BB7" w:rsidRDefault="00877D36">
      <w:pPr>
        <w:numPr>
          <w:ilvl w:val="0"/>
          <w:numId w:val="15"/>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49" w14:textId="77777777" w:rsidR="00341BB7" w:rsidRPr="00DC5453" w:rsidRDefault="00877D36">
      <w:pPr>
        <w:spacing w:before="240" w:after="24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shd w:val="clear" w:color="auto" w:fill="D4D4D4"/>
          <w:lang w:val="en-US"/>
        </w:rPr>
        <w:t>tr</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th:for</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 status: ${users}"</w:t>
      </w:r>
      <w:r w:rsidRPr="00DC5453">
        <w:rPr>
          <w:rFonts w:ascii="ＭＳ Ｐゴシック" w:eastAsia="ＭＳ Ｐゴシック" w:hAnsi="ＭＳ Ｐゴシック" w:cs="ＭＳ Ｐゴシック"/>
          <w:color w:val="008080"/>
          <w:sz w:val="18"/>
          <w:szCs w:val="18"/>
          <w:lang w:val="en-US"/>
        </w:rPr>
        <w:t>&gt;</w:t>
      </w:r>
    </w:p>
    <w:p w14:paraId="0000024A"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"${status.count}"</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B"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"${user.id}"</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C"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"${user.name}"</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4D" w14:textId="77777777" w:rsidR="00341BB7" w:rsidRDefault="00877D36">
      <w:pPr>
        <w:spacing w:before="240" w:after="240"/>
        <w:rPr>
          <w:rFonts w:ascii="ＭＳ Ｐゴシック" w:eastAsia="ＭＳ Ｐゴシック" w:hAnsi="ＭＳ Ｐゴシック" w:cs="ＭＳ Ｐゴシック"/>
          <w:color w:val="008080"/>
          <w:sz w:val="18"/>
          <w:szCs w:val="18"/>
        </w:rPr>
      </w:pPr>
      <w:r>
        <w:rPr>
          <w:rFonts w:ascii="ＭＳ Ｐゴシック" w:eastAsia="ＭＳ Ｐゴシック" w:hAnsi="ＭＳ Ｐゴシック" w:cs="ＭＳ Ｐゴシック"/>
          <w:color w:val="008080"/>
          <w:sz w:val="18"/>
          <w:szCs w:val="18"/>
        </w:rPr>
        <w:t>&lt;/</w:t>
      </w:r>
      <w:r>
        <w:rPr>
          <w:rFonts w:ascii="ＭＳ Ｐゴシック" w:eastAsia="ＭＳ Ｐゴシック" w:hAnsi="ＭＳ Ｐゴシック" w:cs="ＭＳ Ｐゴシック"/>
          <w:color w:val="3F7F7F"/>
          <w:sz w:val="18"/>
          <w:szCs w:val="18"/>
          <w:shd w:val="clear" w:color="auto" w:fill="D4D4D4"/>
        </w:rPr>
        <w:t>tr</w:t>
      </w:r>
      <w:r>
        <w:rPr>
          <w:rFonts w:ascii="ＭＳ Ｐゴシック" w:eastAsia="ＭＳ Ｐゴシック" w:hAnsi="ＭＳ Ｐゴシック" w:cs="ＭＳ Ｐゴシック"/>
          <w:color w:val="008080"/>
          <w:sz w:val="18"/>
          <w:szCs w:val="18"/>
        </w:rPr>
        <w:t>&gt;</w:t>
      </w:r>
    </w:p>
    <w:p w14:paraId="0000024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4F" w14:textId="77777777" w:rsidR="00341BB7" w:rsidRDefault="00877D36">
      <w:pPr>
        <w:numPr>
          <w:ilvl w:val="0"/>
          <w:numId w:val="9"/>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50" w14:textId="77777777" w:rsidR="00341BB7" w:rsidRPr="00DC5453" w:rsidRDefault="00877D36">
      <w:pPr>
        <w:spacing w:before="240" w:after="24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shd w:val="clear" w:color="auto" w:fill="D4D4D4"/>
          <w:lang w:val="en-US"/>
        </w:rPr>
        <w:t>tr</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th:each</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 status: ${users}"</w:t>
      </w:r>
      <w:r w:rsidRPr="00DC5453">
        <w:rPr>
          <w:rFonts w:ascii="ＭＳ Ｐゴシック" w:eastAsia="ＭＳ Ｐゴシック" w:hAnsi="ＭＳ Ｐゴシック" w:cs="ＭＳ Ｐゴシック"/>
          <w:color w:val="008080"/>
          <w:sz w:val="18"/>
          <w:szCs w:val="18"/>
          <w:lang w:val="en-US"/>
        </w:rPr>
        <w:t>&gt;</w:t>
      </w:r>
    </w:p>
    <w:p w14:paraId="00000251"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lastRenderedPageBreak/>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"${status.index}"</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2"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"${user.id}"</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3"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"${user.name}"</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4" w14:textId="77777777" w:rsidR="00341BB7" w:rsidRDefault="00877D36">
      <w:pPr>
        <w:spacing w:before="240" w:after="240"/>
        <w:rPr>
          <w:rFonts w:ascii="ＭＳ Ｐゴシック" w:eastAsia="ＭＳ Ｐゴシック" w:hAnsi="ＭＳ Ｐゴシック" w:cs="ＭＳ Ｐゴシック"/>
          <w:color w:val="008080"/>
          <w:sz w:val="18"/>
          <w:szCs w:val="18"/>
        </w:rPr>
      </w:pPr>
      <w:r>
        <w:rPr>
          <w:rFonts w:ascii="ＭＳ Ｐゴシック" w:eastAsia="ＭＳ Ｐゴシック" w:hAnsi="ＭＳ Ｐゴシック" w:cs="ＭＳ Ｐゴシック"/>
          <w:color w:val="008080"/>
          <w:sz w:val="18"/>
          <w:szCs w:val="18"/>
        </w:rPr>
        <w:t>&lt;/</w:t>
      </w:r>
      <w:r>
        <w:rPr>
          <w:rFonts w:ascii="ＭＳ Ｐゴシック" w:eastAsia="ＭＳ Ｐゴシック" w:hAnsi="ＭＳ Ｐゴシック" w:cs="ＭＳ Ｐゴシック"/>
          <w:color w:val="3F7F7F"/>
          <w:sz w:val="18"/>
          <w:szCs w:val="18"/>
          <w:shd w:val="clear" w:color="auto" w:fill="D4D4D4"/>
        </w:rPr>
        <w:t>tr</w:t>
      </w:r>
      <w:r>
        <w:rPr>
          <w:rFonts w:ascii="ＭＳ Ｐゴシック" w:eastAsia="ＭＳ Ｐゴシック" w:hAnsi="ＭＳ Ｐゴシック" w:cs="ＭＳ Ｐゴシック"/>
          <w:color w:val="008080"/>
          <w:sz w:val="18"/>
          <w:szCs w:val="18"/>
        </w:rPr>
        <w:t>&gt;</w:t>
      </w:r>
    </w:p>
    <w:p w14:paraId="0000025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56" w14:textId="77777777" w:rsidR="00341BB7" w:rsidRDefault="00877D36">
      <w:pPr>
        <w:numPr>
          <w:ilvl w:val="0"/>
          <w:numId w:val="1"/>
        </w:numPr>
        <w:spacing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57" w14:textId="77777777" w:rsidR="00341BB7" w:rsidRPr="00DC5453" w:rsidRDefault="00877D36">
      <w:pPr>
        <w:spacing w:before="240" w:after="24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shd w:val="clear" w:color="auto" w:fill="D4D4D4"/>
          <w:lang w:val="en-US"/>
        </w:rPr>
        <w:t>tr</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th:each</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 status: ${users}"</w:t>
      </w:r>
      <w:r w:rsidRPr="00DC5453">
        <w:rPr>
          <w:rFonts w:ascii="ＭＳ Ｐゴシック" w:eastAsia="ＭＳ Ｐゴシック" w:hAnsi="ＭＳ Ｐゴシック" w:cs="ＭＳ Ｐゴシック"/>
          <w:color w:val="008080"/>
          <w:sz w:val="18"/>
          <w:szCs w:val="18"/>
          <w:lang w:val="en-US"/>
        </w:rPr>
        <w:t>&gt;</w:t>
      </w:r>
    </w:p>
    <w:p w14:paraId="00000258"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"${status.count}"</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9" w14:textId="77777777" w:rsidR="00341BB7" w:rsidRPr="00DC5453" w:rsidRDefault="00877D36">
      <w:pPr>
        <w:spacing w:before="240" w:after="240"/>
        <w:ind w:firstLine="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"${user.id}"</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A" w14:textId="77777777" w:rsidR="00341BB7" w:rsidRPr="00DC5453" w:rsidRDefault="00877D36">
      <w:pPr>
        <w:spacing w:before="240" w:after="240"/>
        <w:ind w:left="360"/>
        <w:rPr>
          <w:rFonts w:ascii="ＭＳ Ｐゴシック" w:eastAsia="ＭＳ Ｐゴシック" w:hAnsi="ＭＳ Ｐゴシック" w:cs="ＭＳ Ｐゴシック"/>
          <w:color w:val="008080"/>
          <w:sz w:val="18"/>
          <w:szCs w:val="18"/>
          <w:lang w:val="en-US"/>
        </w:rPr>
      </w:pPr>
      <w:r w:rsidRPr="00DC5453">
        <w:rPr>
          <w:rFonts w:ascii="ＭＳ Ｐゴシック" w:eastAsia="ＭＳ Ｐゴシック" w:hAnsi="ＭＳ Ｐゴシック" w:cs="ＭＳ Ｐゴシック"/>
          <w:color w:val="008080"/>
          <w:sz w:val="18"/>
          <w:szCs w:val="18"/>
          <w:lang w:val="en-US"/>
        </w:rPr>
        <w: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sz w:val="18"/>
          <w:szCs w:val="18"/>
          <w:lang w:val="en-US"/>
        </w:rPr>
        <w:t xml:space="preserve"> </w:t>
      </w:r>
      <w:r w:rsidRPr="00DC5453">
        <w:rPr>
          <w:rFonts w:ascii="ＭＳ Ｐゴシック" w:eastAsia="ＭＳ Ｐゴシック" w:hAnsi="ＭＳ Ｐゴシック" w:cs="ＭＳ Ｐゴシック"/>
          <w:color w:val="7F007F"/>
          <w:sz w:val="18"/>
          <w:szCs w:val="18"/>
          <w:lang w:val="en-US"/>
        </w:rPr>
        <w:t>th:text</w:t>
      </w:r>
      <w:r w:rsidRPr="00DC5453">
        <w:rPr>
          <w:rFonts w:ascii="ＭＳ Ｐゴシック" w:eastAsia="ＭＳ Ｐゴシック" w:hAnsi="ＭＳ Ｐゴシック" w:cs="ＭＳ Ｐゴシック"/>
          <w:sz w:val="18"/>
          <w:szCs w:val="18"/>
          <w:lang w:val="en-US"/>
        </w:rPr>
        <w:t>=</w:t>
      </w:r>
      <w:r w:rsidRPr="00DC5453">
        <w:rPr>
          <w:rFonts w:ascii="ＭＳ Ｐゴシック" w:eastAsia="ＭＳ Ｐゴシック" w:hAnsi="ＭＳ Ｐゴシック" w:cs="ＭＳ Ｐゴシック"/>
          <w:i/>
          <w:color w:val="2A00FF"/>
          <w:sz w:val="18"/>
          <w:szCs w:val="18"/>
          <w:lang w:val="en-US"/>
        </w:rPr>
        <w:t>"${user.name}"</w:t>
      </w:r>
      <w:r w:rsidRPr="00DC5453">
        <w:rPr>
          <w:rFonts w:ascii="ＭＳ Ｐゴシック" w:eastAsia="ＭＳ Ｐゴシック" w:hAnsi="ＭＳ Ｐゴシック" w:cs="ＭＳ Ｐゴシック"/>
          <w:color w:val="008080"/>
          <w:sz w:val="18"/>
          <w:szCs w:val="18"/>
          <w:lang w:val="en-US"/>
        </w:rPr>
        <w:t>&gt;&lt;/</w:t>
      </w:r>
      <w:r w:rsidRPr="00DC5453">
        <w:rPr>
          <w:rFonts w:ascii="ＭＳ Ｐゴシック" w:eastAsia="ＭＳ Ｐゴシック" w:hAnsi="ＭＳ Ｐゴシック" w:cs="ＭＳ Ｐゴシック"/>
          <w:color w:val="3F7F7F"/>
          <w:sz w:val="18"/>
          <w:szCs w:val="18"/>
          <w:lang w:val="en-US"/>
        </w:rPr>
        <w:t>td</w:t>
      </w:r>
      <w:r w:rsidRPr="00DC5453">
        <w:rPr>
          <w:rFonts w:ascii="ＭＳ Ｐゴシック" w:eastAsia="ＭＳ Ｐゴシック" w:hAnsi="ＭＳ Ｐゴシック" w:cs="ＭＳ Ｐゴシック"/>
          <w:color w:val="008080"/>
          <w:sz w:val="18"/>
          <w:szCs w:val="18"/>
          <w:lang w:val="en-US"/>
        </w:rPr>
        <w:t>&gt;</w:t>
      </w:r>
    </w:p>
    <w:p w14:paraId="0000025B" w14:textId="77777777" w:rsidR="00341BB7" w:rsidRDefault="00877D36">
      <w:pPr>
        <w:spacing w:before="240" w:after="240"/>
        <w:rPr>
          <w:rFonts w:ascii="ＭＳ Ｐゴシック" w:eastAsia="ＭＳ Ｐゴシック" w:hAnsi="ＭＳ Ｐゴシック" w:cs="ＭＳ Ｐゴシック"/>
          <w:color w:val="008080"/>
          <w:sz w:val="18"/>
          <w:szCs w:val="18"/>
        </w:rPr>
      </w:pPr>
      <w:r>
        <w:rPr>
          <w:rFonts w:ascii="ＭＳ Ｐゴシック" w:eastAsia="ＭＳ Ｐゴシック" w:hAnsi="ＭＳ Ｐゴシック" w:cs="ＭＳ Ｐゴシック"/>
          <w:color w:val="008080"/>
          <w:sz w:val="18"/>
          <w:szCs w:val="18"/>
        </w:rPr>
        <w:t>&lt;/</w:t>
      </w:r>
      <w:r>
        <w:rPr>
          <w:rFonts w:ascii="ＭＳ Ｐゴシック" w:eastAsia="ＭＳ Ｐゴシック" w:hAnsi="ＭＳ Ｐゴシック" w:cs="ＭＳ Ｐゴシック"/>
          <w:color w:val="3F7F7F"/>
          <w:sz w:val="18"/>
          <w:szCs w:val="18"/>
          <w:shd w:val="clear" w:color="auto" w:fill="D4D4D4"/>
        </w:rPr>
        <w:t>tr</w:t>
      </w:r>
      <w:r>
        <w:rPr>
          <w:rFonts w:ascii="ＭＳ Ｐゴシック" w:eastAsia="ＭＳ Ｐゴシック" w:hAnsi="ＭＳ Ｐゴシック" w:cs="ＭＳ Ｐゴシック"/>
          <w:color w:val="008080"/>
          <w:sz w:val="18"/>
          <w:szCs w:val="18"/>
        </w:rPr>
        <w:t>&gt;</w:t>
      </w:r>
    </w:p>
    <w:p w14:paraId="0000025C"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5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5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正解：4</w:t>
      </w:r>
    </w:p>
    <w:p w14:paraId="0000025F"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60" w14:textId="1BDAD2D1"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34D652C6" w14:textId="23BA3F69"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『東京ITスクール Spring』　第1</w:t>
      </w:r>
      <w:r w:rsidR="00F035C4">
        <w:rPr>
          <w:rFonts w:ascii="ＭＳ Ｐゴシック" w:eastAsia="ＭＳ Ｐゴシック" w:hAnsi="ＭＳ Ｐゴシック" w:cs="ＭＳ Ｐゴシック" w:hint="eastAsia"/>
        </w:rPr>
        <w:t>2</w:t>
      </w:r>
      <w:r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Thymeleaf</w:t>
      </w:r>
    </w:p>
    <w:p w14:paraId="6FE36E64" w14:textId="77777777" w:rsidR="00D94736" w:rsidRDefault="00D94736">
      <w:pPr>
        <w:spacing w:before="240" w:after="240"/>
        <w:rPr>
          <w:rFonts w:ascii="ＭＳ Ｐゴシック" w:eastAsia="ＭＳ Ｐゴシック" w:hAnsi="ＭＳ Ｐゴシック" w:cs="ＭＳ Ｐゴシック"/>
        </w:rPr>
      </w:pPr>
    </w:p>
    <w:p w14:paraId="00000261"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Thymeleafによる繰り返し処理にはth:each属性を使用します。そのため、選択肢1と2は不正解です。</w:t>
      </w:r>
    </w:p>
    <w:p w14:paraId="00000262"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繰り返し処理の回数をあらわす連番はステータス変数から取得できます。ステータス変数は、繰り返し変数に続けて「,」区切りで定義します。</w:t>
      </w:r>
    </w:p>
    <w:p w14:paraId="0000026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「ステータス変数.index」と記述すると、0から始まる連番が取得できます。そのため、選択肢3は不正解です。</w:t>
      </w:r>
    </w:p>
    <w:p w14:paraId="00000264"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「ステータス変数.count」と記述すると、1から始まる連番が取得できます。したがって、選択肢4が正解です。</w:t>
      </w:r>
    </w:p>
    <w:p w14:paraId="00000265" w14:textId="77777777" w:rsidR="00341BB7" w:rsidRDefault="00341BB7">
      <w:pPr>
        <w:rPr>
          <w:rFonts w:ascii="ＭＳ Ｐゴシック" w:eastAsia="ＭＳ Ｐゴシック" w:hAnsi="ＭＳ Ｐゴシック" w:cs="ＭＳ Ｐゴシック"/>
        </w:rPr>
      </w:pPr>
    </w:p>
    <w:p w14:paraId="00000266" w14:textId="77777777" w:rsidR="00341BB7" w:rsidRDefault="00341BB7">
      <w:pPr>
        <w:rPr>
          <w:rFonts w:ascii="ＭＳ Ｐゴシック" w:eastAsia="ＭＳ Ｐゴシック" w:hAnsi="ＭＳ Ｐゴシック" w:cs="ＭＳ Ｐゴシック"/>
        </w:rPr>
      </w:pPr>
    </w:p>
    <w:p w14:paraId="00000267" w14:textId="77777777" w:rsidR="00341BB7" w:rsidRDefault="00877D36">
      <w:pPr>
        <w:rPr>
          <w:rFonts w:ascii="ＭＳ Ｐゴシック" w:eastAsia="ＭＳ Ｐゴシック" w:hAnsi="ＭＳ Ｐゴシック" w:cs="ＭＳ Ｐゴシック"/>
        </w:rPr>
      </w:pPr>
      <w:r>
        <w:lastRenderedPageBreak/>
        <w:br w:type="page"/>
      </w:r>
    </w:p>
    <w:p w14:paraId="00000268" w14:textId="77777777" w:rsidR="00341BB7" w:rsidRDefault="00877D36">
      <w:pPr>
        <w:pStyle w:val="2"/>
      </w:pPr>
      <w:bookmarkStart w:id="28" w:name="_ta10ke4jthau" w:colFirst="0" w:colLast="0"/>
      <w:bookmarkEnd w:id="28"/>
      <w:r>
        <w:rPr>
          <w:rFonts w:ascii="ＭＳ Ｐゴシック" w:eastAsia="ＭＳ Ｐゴシック" w:hAnsi="ＭＳ Ｐゴシック" w:cs="ＭＳ Ｐゴシック"/>
        </w:rPr>
        <w:lastRenderedPageBreak/>
        <w:t>問</w:t>
      </w:r>
      <w:r>
        <w:t>20</w:t>
      </w:r>
    </w:p>
    <w:p w14:paraId="00000269"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Thymeleaf機能を持ったHTML内で、スコープ変数employeeに格納されたオブジェクトが持つidフィールドの値を取得したい。そして、リンクURL式の機能を利用して、idフィールドの値をパラメータとして送信できるようにしたい。</w:t>
      </w:r>
    </w:p>
    <w:p w14:paraId="0000026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上記の要件を満たす記述として正しいものはどれか。</w:t>
      </w:r>
    </w:p>
    <w:p w14:paraId="0000026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6C" w14:textId="77777777" w:rsidR="00341BB7" w:rsidRPr="00DC5453" w:rsidRDefault="00877D36">
      <w:pPr>
        <w:spacing w:before="240" w:after="240" w:line="305" w:lineRule="auto"/>
        <w:ind w:left="1080" w:hanging="360"/>
        <w:rPr>
          <w:rFonts w:ascii="Times New Roman" w:eastAsia="Times New Roman" w:hAnsi="Times New Roman" w:cs="Times New Roman"/>
          <w:sz w:val="18"/>
          <w:szCs w:val="18"/>
          <w:lang w:val="en-US"/>
        </w:rPr>
      </w:pPr>
      <w:r w:rsidRPr="00DC5453">
        <w:rPr>
          <w:rFonts w:ascii="Times New Roman" w:eastAsia="Times New Roman" w:hAnsi="Times New Roman" w:cs="Times New Roman"/>
          <w:sz w:val="18"/>
          <w:szCs w:val="18"/>
          <w:lang w:val="en-US"/>
        </w:rPr>
        <w:t>1.</w:t>
      </w:r>
      <w:r w:rsidRPr="00DC5453">
        <w:rPr>
          <w:rFonts w:ascii="Times New Roman" w:eastAsia="Times New Roman" w:hAnsi="Times New Roman" w:cs="Times New Roman"/>
          <w:sz w:val="14"/>
          <w:szCs w:val="14"/>
          <w:lang w:val="en-US"/>
        </w:rPr>
        <w:t xml:space="preserve">   </w:t>
      </w:r>
      <w:r w:rsidRPr="00DC5453">
        <w:rPr>
          <w:rFonts w:ascii="Gungsuh" w:eastAsia="Gungsuh" w:hAnsi="Gungsuh" w:cs="Gungsuh"/>
          <w:sz w:val="18"/>
          <w:szCs w:val="18"/>
          <w:lang w:val="en-US"/>
        </w:rPr>
        <w:t>&lt;a th:href="#{/items(id=${employee.id})}" &gt;</w:t>
      </w:r>
      <w:r>
        <w:rPr>
          <w:rFonts w:ascii="Gungsuh" w:eastAsia="Gungsuh" w:hAnsi="Gungsuh" w:cs="Gungsuh"/>
          <w:sz w:val="18"/>
          <w:szCs w:val="18"/>
        </w:rPr>
        <w:t>〇〇</w:t>
      </w:r>
      <w:r w:rsidRPr="00DC5453">
        <w:rPr>
          <w:rFonts w:ascii="Gungsuh" w:eastAsia="Gungsuh" w:hAnsi="Gungsuh" w:cs="Gungsuh"/>
          <w:sz w:val="18"/>
          <w:szCs w:val="18"/>
          <w:lang w:val="en-US"/>
        </w:rPr>
        <w:t>&lt;/a&gt;</w:t>
      </w:r>
    </w:p>
    <w:p w14:paraId="0000026D" w14:textId="77777777" w:rsidR="00341BB7" w:rsidRPr="00DC5453" w:rsidRDefault="00877D36">
      <w:pPr>
        <w:spacing w:before="240" w:after="240" w:line="305" w:lineRule="auto"/>
        <w:ind w:left="1080" w:hanging="360"/>
        <w:rPr>
          <w:rFonts w:ascii="Times New Roman" w:eastAsia="Times New Roman" w:hAnsi="Times New Roman" w:cs="Times New Roman"/>
          <w:sz w:val="18"/>
          <w:szCs w:val="18"/>
          <w:lang w:val="en-US"/>
        </w:rPr>
      </w:pPr>
      <w:r w:rsidRPr="00DC5453">
        <w:rPr>
          <w:rFonts w:ascii="Times New Roman" w:eastAsia="Times New Roman" w:hAnsi="Times New Roman" w:cs="Times New Roman"/>
          <w:sz w:val="18"/>
          <w:szCs w:val="18"/>
          <w:lang w:val="en-US"/>
        </w:rPr>
        <w:t>2.</w:t>
      </w:r>
      <w:r w:rsidRPr="00DC5453">
        <w:rPr>
          <w:rFonts w:ascii="Times New Roman" w:eastAsia="Times New Roman" w:hAnsi="Times New Roman" w:cs="Times New Roman"/>
          <w:sz w:val="14"/>
          <w:szCs w:val="14"/>
          <w:lang w:val="en-US"/>
        </w:rPr>
        <w:t xml:space="preserve">   </w:t>
      </w:r>
      <w:r w:rsidRPr="00DC5453">
        <w:rPr>
          <w:rFonts w:ascii="Gungsuh" w:eastAsia="Gungsuh" w:hAnsi="Gungsuh" w:cs="Gungsuh"/>
          <w:sz w:val="18"/>
          <w:szCs w:val="18"/>
          <w:lang w:val="en-US"/>
        </w:rPr>
        <w:t>&lt;a th:href="@{/items(id=${employee.id})}" &gt;</w:t>
      </w:r>
      <w:r>
        <w:rPr>
          <w:rFonts w:ascii="Gungsuh" w:eastAsia="Gungsuh" w:hAnsi="Gungsuh" w:cs="Gungsuh"/>
          <w:sz w:val="18"/>
          <w:szCs w:val="18"/>
        </w:rPr>
        <w:t>〇〇</w:t>
      </w:r>
      <w:r w:rsidRPr="00DC5453">
        <w:rPr>
          <w:rFonts w:ascii="Gungsuh" w:eastAsia="Gungsuh" w:hAnsi="Gungsuh" w:cs="Gungsuh"/>
          <w:sz w:val="18"/>
          <w:szCs w:val="18"/>
          <w:lang w:val="en-US"/>
        </w:rPr>
        <w:t>&lt;/a&gt;</w:t>
      </w:r>
    </w:p>
    <w:p w14:paraId="0000026E" w14:textId="77777777" w:rsidR="00341BB7" w:rsidRPr="00DC5453" w:rsidRDefault="00877D36">
      <w:pPr>
        <w:spacing w:before="240" w:after="240" w:line="305" w:lineRule="auto"/>
        <w:ind w:left="1080" w:hanging="360"/>
        <w:rPr>
          <w:rFonts w:ascii="Times New Roman" w:eastAsia="Times New Roman" w:hAnsi="Times New Roman" w:cs="Times New Roman"/>
          <w:sz w:val="18"/>
          <w:szCs w:val="18"/>
          <w:lang w:val="en-US"/>
        </w:rPr>
      </w:pPr>
      <w:r w:rsidRPr="00DC5453">
        <w:rPr>
          <w:rFonts w:ascii="Times New Roman" w:eastAsia="Times New Roman" w:hAnsi="Times New Roman" w:cs="Times New Roman"/>
          <w:sz w:val="18"/>
          <w:szCs w:val="18"/>
          <w:lang w:val="en-US"/>
        </w:rPr>
        <w:t>3.</w:t>
      </w:r>
      <w:r w:rsidRPr="00DC5453">
        <w:rPr>
          <w:rFonts w:ascii="Times New Roman" w:eastAsia="Times New Roman" w:hAnsi="Times New Roman" w:cs="Times New Roman"/>
          <w:sz w:val="14"/>
          <w:szCs w:val="14"/>
          <w:lang w:val="en-US"/>
        </w:rPr>
        <w:t xml:space="preserve">   </w:t>
      </w:r>
      <w:r w:rsidRPr="00DC5453">
        <w:rPr>
          <w:rFonts w:ascii="Gungsuh" w:eastAsia="Gungsuh" w:hAnsi="Gungsuh" w:cs="Gungsuh"/>
          <w:sz w:val="18"/>
          <w:szCs w:val="18"/>
          <w:lang w:val="en-US"/>
        </w:rPr>
        <w:t>&lt;a th:href="#{/items/${employee.id}}" &gt;</w:t>
      </w:r>
      <w:r>
        <w:rPr>
          <w:rFonts w:ascii="Gungsuh" w:eastAsia="Gungsuh" w:hAnsi="Gungsuh" w:cs="Gungsuh"/>
          <w:sz w:val="18"/>
          <w:szCs w:val="18"/>
        </w:rPr>
        <w:t>〇〇</w:t>
      </w:r>
      <w:r w:rsidRPr="00DC5453">
        <w:rPr>
          <w:rFonts w:ascii="Gungsuh" w:eastAsia="Gungsuh" w:hAnsi="Gungsuh" w:cs="Gungsuh"/>
          <w:sz w:val="18"/>
          <w:szCs w:val="18"/>
          <w:lang w:val="en-US"/>
        </w:rPr>
        <w:t>&lt;/a&gt;</w:t>
      </w:r>
    </w:p>
    <w:p w14:paraId="0000026F" w14:textId="77777777" w:rsidR="00341BB7" w:rsidRPr="00DC5453" w:rsidRDefault="00877D36">
      <w:pPr>
        <w:spacing w:before="240" w:after="240" w:line="305" w:lineRule="auto"/>
        <w:ind w:left="1080" w:hanging="360"/>
        <w:rPr>
          <w:rFonts w:ascii="Times New Roman" w:eastAsia="Times New Roman" w:hAnsi="Times New Roman" w:cs="Times New Roman"/>
          <w:sz w:val="18"/>
          <w:szCs w:val="18"/>
          <w:lang w:val="en-US"/>
        </w:rPr>
      </w:pPr>
      <w:r w:rsidRPr="00DC5453">
        <w:rPr>
          <w:rFonts w:ascii="Times New Roman" w:eastAsia="Times New Roman" w:hAnsi="Times New Roman" w:cs="Times New Roman"/>
          <w:sz w:val="18"/>
          <w:szCs w:val="18"/>
          <w:lang w:val="en-US"/>
        </w:rPr>
        <w:t>4.</w:t>
      </w:r>
      <w:r w:rsidRPr="00DC5453">
        <w:rPr>
          <w:rFonts w:ascii="Times New Roman" w:eastAsia="Times New Roman" w:hAnsi="Times New Roman" w:cs="Times New Roman"/>
          <w:sz w:val="14"/>
          <w:szCs w:val="14"/>
          <w:lang w:val="en-US"/>
        </w:rPr>
        <w:t xml:space="preserve">   </w:t>
      </w:r>
      <w:r w:rsidRPr="00DC5453">
        <w:rPr>
          <w:rFonts w:ascii="Gungsuh" w:eastAsia="Gungsuh" w:hAnsi="Gungsuh" w:cs="Gungsuh"/>
          <w:sz w:val="18"/>
          <w:szCs w:val="18"/>
          <w:lang w:val="en-US"/>
        </w:rPr>
        <w:t>&lt;a th:href="@{/items/${employee.id}}" &gt;</w:t>
      </w:r>
      <w:r>
        <w:rPr>
          <w:rFonts w:ascii="Gungsuh" w:eastAsia="Gungsuh" w:hAnsi="Gungsuh" w:cs="Gungsuh"/>
          <w:sz w:val="18"/>
          <w:szCs w:val="18"/>
        </w:rPr>
        <w:t>〇〇</w:t>
      </w:r>
      <w:r w:rsidRPr="00DC5453">
        <w:rPr>
          <w:rFonts w:ascii="Gungsuh" w:eastAsia="Gungsuh" w:hAnsi="Gungsuh" w:cs="Gungsuh"/>
          <w:sz w:val="18"/>
          <w:szCs w:val="18"/>
          <w:lang w:val="en-US"/>
        </w:rPr>
        <w:t>&lt;/a&gt;</w:t>
      </w:r>
    </w:p>
    <w:p w14:paraId="00000270"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271"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272"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正解：2</w:t>
      </w:r>
    </w:p>
    <w:p w14:paraId="0000027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74" w14:textId="0B638F6A"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05819BCB" w14:textId="06A13BAC"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 xml:space="preserve">『東京ITスクール Spring』　</w:t>
      </w:r>
      <w:r w:rsidR="00442190" w:rsidRPr="00D94736">
        <w:rPr>
          <w:rFonts w:ascii="ＭＳ Ｐゴシック" w:eastAsia="ＭＳ Ｐゴシック" w:hAnsi="ＭＳ Ｐゴシック" w:cs="ＭＳ Ｐゴシック" w:hint="eastAsia"/>
        </w:rPr>
        <w:t>第1</w:t>
      </w:r>
      <w:r w:rsidR="00E73D54">
        <w:rPr>
          <w:rFonts w:ascii="ＭＳ Ｐゴシック" w:eastAsia="ＭＳ Ｐゴシック" w:hAnsi="ＭＳ Ｐゴシック" w:cs="ＭＳ Ｐゴシック" w:hint="eastAsia"/>
        </w:rPr>
        <w:t>2</w:t>
      </w:r>
      <w:r w:rsidR="00442190"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Thymeleaf</w:t>
      </w:r>
    </w:p>
    <w:p w14:paraId="1D0A8FB3" w14:textId="77777777" w:rsidR="00D94736" w:rsidRDefault="00D94736">
      <w:pPr>
        <w:spacing w:before="240" w:after="240"/>
        <w:rPr>
          <w:rFonts w:ascii="ＭＳ Ｐゴシック" w:eastAsia="ＭＳ Ｐゴシック" w:hAnsi="ＭＳ Ｐゴシック" w:cs="ＭＳ Ｐゴシック"/>
        </w:rPr>
      </w:pPr>
    </w:p>
    <w:p w14:paraId="00000275"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リンクURL式は「@{}」と表記します。そのため、選択肢1と3は不正解です。</w:t>
      </w:r>
    </w:p>
    <w:p w14:paraId="00000276" w14:textId="727ADE78"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リンクURL式内でパラメータを指定する場合は、URLの末尾に続けて「(パラメータ名=値)」の形式で記述します。スコープ変数の値をパラメータの値にしたい場合は、変数式を「()」内の値にあたる箇所に記述します。</w:t>
      </w:r>
    </w:p>
    <w:p w14:paraId="00000277"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したがって、選択肢2が正解です。</w:t>
      </w:r>
    </w:p>
    <w:p w14:paraId="00000278" w14:textId="77777777" w:rsidR="00341BB7" w:rsidRDefault="00341BB7">
      <w:pPr>
        <w:rPr>
          <w:rFonts w:ascii="ＭＳ Ｐゴシック" w:eastAsia="ＭＳ Ｐゴシック" w:hAnsi="ＭＳ Ｐゴシック" w:cs="ＭＳ Ｐゴシック"/>
        </w:rPr>
      </w:pPr>
    </w:p>
    <w:p w14:paraId="00000279" w14:textId="77777777" w:rsidR="00341BB7" w:rsidRDefault="00341BB7">
      <w:pPr>
        <w:rPr>
          <w:rFonts w:ascii="ＭＳ Ｐゴシック" w:eastAsia="ＭＳ Ｐゴシック" w:hAnsi="ＭＳ Ｐゴシック" w:cs="ＭＳ Ｐゴシック"/>
        </w:rPr>
      </w:pPr>
    </w:p>
    <w:p w14:paraId="0000027A" w14:textId="77777777" w:rsidR="00341BB7" w:rsidRDefault="00341BB7">
      <w:pPr>
        <w:rPr>
          <w:rFonts w:ascii="ＭＳ Ｐゴシック" w:eastAsia="ＭＳ Ｐゴシック" w:hAnsi="ＭＳ Ｐゴシック" w:cs="ＭＳ Ｐゴシック"/>
        </w:rPr>
      </w:pPr>
    </w:p>
    <w:p w14:paraId="0000027B" w14:textId="77777777" w:rsidR="00341BB7" w:rsidRDefault="00341BB7">
      <w:pPr>
        <w:rPr>
          <w:rFonts w:ascii="ＭＳ Ｐゴシック" w:eastAsia="ＭＳ Ｐゴシック" w:hAnsi="ＭＳ Ｐゴシック" w:cs="ＭＳ Ｐゴシック"/>
        </w:rPr>
      </w:pPr>
    </w:p>
    <w:p w14:paraId="0000027C" w14:textId="77777777" w:rsidR="00341BB7" w:rsidRDefault="00341BB7">
      <w:pPr>
        <w:rPr>
          <w:rFonts w:ascii="ＭＳ Ｐゴシック" w:eastAsia="ＭＳ Ｐゴシック" w:hAnsi="ＭＳ Ｐゴシック" w:cs="ＭＳ Ｐゴシック"/>
        </w:rPr>
      </w:pPr>
    </w:p>
    <w:p w14:paraId="0000027D" w14:textId="77777777" w:rsidR="00341BB7" w:rsidRDefault="00341BB7">
      <w:pPr>
        <w:rPr>
          <w:rFonts w:ascii="ＭＳ Ｐゴシック" w:eastAsia="ＭＳ Ｐゴシック" w:hAnsi="ＭＳ Ｐゴシック" w:cs="ＭＳ Ｐゴシック"/>
        </w:rPr>
      </w:pPr>
    </w:p>
    <w:p w14:paraId="0000027E" w14:textId="77777777" w:rsidR="00341BB7" w:rsidRDefault="00877D36">
      <w:pPr>
        <w:rPr>
          <w:rFonts w:ascii="ＭＳ Ｐゴシック" w:eastAsia="ＭＳ Ｐゴシック" w:hAnsi="ＭＳ Ｐゴシック" w:cs="ＭＳ Ｐゴシック"/>
        </w:rPr>
      </w:pPr>
      <w:r>
        <w:br w:type="page"/>
      </w:r>
    </w:p>
    <w:p w14:paraId="0000027F" w14:textId="77777777" w:rsidR="00341BB7" w:rsidRDefault="00877D36">
      <w:pPr>
        <w:pStyle w:val="2"/>
      </w:pPr>
      <w:bookmarkStart w:id="29" w:name="_4ec303ey14in" w:colFirst="0" w:colLast="0"/>
      <w:bookmarkEnd w:id="29"/>
      <w:r>
        <w:rPr>
          <w:rFonts w:ascii="ＭＳ Ｐゴシック" w:eastAsia="ＭＳ Ｐゴシック" w:hAnsi="ＭＳ Ｐゴシック" w:cs="ＭＳ Ｐゴシック"/>
        </w:rPr>
        <w:lastRenderedPageBreak/>
        <w:t>問</w:t>
      </w:r>
      <w:r>
        <w:t>21</w:t>
      </w:r>
    </w:p>
    <w:p w14:paraId="0000028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コントローラから個別画面（ビュー）にフォワードすると、個別画面の&lt;body&gt;タグ内の内容をtemplate.htmlに埋め込んだ画面が出力されるようにしたい。</w:t>
      </w:r>
    </w:p>
    <w:p w14:paraId="00000281"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個別画面の内容を埋め込むために、template.htmlに記述する内容として正しいものはどれか。</w:t>
      </w:r>
    </w:p>
    <w:p w14:paraId="00000282" w14:textId="77777777" w:rsidR="00341BB7" w:rsidRDefault="00877D36">
      <w:pPr>
        <w:rPr>
          <w:rFonts w:ascii="ＭＳ Ｐゴシック" w:eastAsia="ＭＳ Ｐゴシック" w:hAnsi="ＭＳ Ｐゴシック" w:cs="ＭＳ Ｐゴシック"/>
        </w:rPr>
      </w:pPr>
      <w:r>
        <w:rPr>
          <w:rFonts w:ascii="ＭＳ Ｐゴシック" w:eastAsia="ＭＳ Ｐゴシック" w:hAnsi="ＭＳ Ｐゴシック" w:cs="ＭＳ Ｐゴシック"/>
        </w:rPr>
        <w:t>なお、main.htmlの&lt;body&gt;タグ内の内容は、&lt;div&gt;タグ内に埋め込むものとする。</w:t>
      </w:r>
    </w:p>
    <w:p w14:paraId="00000283"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84" w14:textId="77777777" w:rsidR="00341BB7" w:rsidRPr="00DC5453" w:rsidRDefault="00877D36">
      <w:pPr>
        <w:numPr>
          <w:ilvl w:val="0"/>
          <w:numId w:val="29"/>
        </w:numPr>
        <w:rPr>
          <w:rFonts w:ascii="ＭＳ Ｐゴシック" w:eastAsia="ＭＳ Ｐゴシック" w:hAnsi="ＭＳ Ｐゴシック" w:cs="ＭＳ Ｐゴシック"/>
          <w:lang w:val="en-US"/>
        </w:rPr>
      </w:pPr>
      <w:r w:rsidRPr="00DC5453">
        <w:rPr>
          <w:rFonts w:ascii="Gungsuh" w:eastAsia="Gungsuh" w:hAnsi="Gungsuh" w:cs="Gungsuh"/>
          <w:sz w:val="18"/>
          <w:szCs w:val="18"/>
          <w:lang w:val="en-US"/>
        </w:rPr>
        <w:t>&lt;div id="</w:t>
      </w:r>
      <w:r>
        <w:rPr>
          <w:rFonts w:ascii="Gungsuh" w:eastAsia="Gungsuh" w:hAnsi="Gungsuh" w:cs="Gungsuh"/>
          <w:sz w:val="18"/>
          <w:szCs w:val="18"/>
        </w:rPr>
        <w:t>〇〇</w:t>
      </w:r>
      <w:r w:rsidRPr="00DC5453">
        <w:rPr>
          <w:rFonts w:ascii="Gungsuh" w:eastAsia="Gungsuh" w:hAnsi="Gungsuh" w:cs="Gungsuh"/>
          <w:sz w:val="18"/>
          <w:szCs w:val="18"/>
          <w:lang w:val="en-US"/>
        </w:rPr>
        <w:t>" th:replace="${body}"&gt;&lt;/div&gt;</w:t>
      </w:r>
    </w:p>
    <w:p w14:paraId="00000285" w14:textId="77777777" w:rsidR="00341BB7" w:rsidRPr="00DC5453" w:rsidRDefault="00877D36">
      <w:pPr>
        <w:numPr>
          <w:ilvl w:val="0"/>
          <w:numId w:val="29"/>
        </w:numPr>
        <w:rPr>
          <w:rFonts w:ascii="ＭＳ Ｐゴシック" w:eastAsia="ＭＳ Ｐゴシック" w:hAnsi="ＭＳ Ｐゴシック" w:cs="ＭＳ Ｐゴシック"/>
          <w:lang w:val="en-US"/>
        </w:rPr>
      </w:pPr>
      <w:r w:rsidRPr="00DC5453">
        <w:rPr>
          <w:rFonts w:ascii="Gungsuh" w:eastAsia="Gungsuh" w:hAnsi="Gungsuh" w:cs="Gungsuh"/>
          <w:sz w:val="18"/>
          <w:szCs w:val="18"/>
          <w:lang w:val="en-US"/>
        </w:rPr>
        <w:t>&lt;div id="</w:t>
      </w:r>
      <w:r>
        <w:rPr>
          <w:rFonts w:ascii="Gungsuh" w:eastAsia="Gungsuh" w:hAnsi="Gungsuh" w:cs="Gungsuh"/>
          <w:sz w:val="18"/>
          <w:szCs w:val="18"/>
        </w:rPr>
        <w:t>〇〇</w:t>
      </w:r>
      <w:r w:rsidRPr="00DC5453">
        <w:rPr>
          <w:rFonts w:ascii="Gungsuh" w:eastAsia="Gungsuh" w:hAnsi="Gungsuh" w:cs="Gungsuh"/>
          <w:sz w:val="18"/>
          <w:szCs w:val="18"/>
          <w:lang w:val="en-US"/>
        </w:rPr>
        <w:t>" th:replace="~{body :: view}"&gt;&lt;/div&gt;</w:t>
      </w:r>
    </w:p>
    <w:p w14:paraId="00000286" w14:textId="77777777" w:rsidR="00341BB7" w:rsidRPr="00DC5453" w:rsidRDefault="00877D36">
      <w:pPr>
        <w:numPr>
          <w:ilvl w:val="0"/>
          <w:numId w:val="29"/>
        </w:numPr>
        <w:rPr>
          <w:rFonts w:ascii="ＭＳ Ｐゴシック" w:eastAsia="ＭＳ Ｐゴシック" w:hAnsi="ＭＳ Ｐゴシック" w:cs="ＭＳ Ｐゴシック"/>
          <w:lang w:val="en-US"/>
        </w:rPr>
      </w:pPr>
      <w:r w:rsidRPr="00DC5453">
        <w:rPr>
          <w:rFonts w:ascii="Gungsuh" w:eastAsia="Gungsuh" w:hAnsi="Gungsuh" w:cs="Gungsuh"/>
          <w:sz w:val="18"/>
          <w:szCs w:val="18"/>
          <w:lang w:val="en-US"/>
        </w:rPr>
        <w:t>&lt;div id="</w:t>
      </w:r>
      <w:r>
        <w:rPr>
          <w:rFonts w:ascii="Gungsuh" w:eastAsia="Gungsuh" w:hAnsi="Gungsuh" w:cs="Gungsuh"/>
          <w:sz w:val="18"/>
          <w:szCs w:val="18"/>
        </w:rPr>
        <w:t>〇〇</w:t>
      </w:r>
      <w:r w:rsidRPr="00DC5453">
        <w:rPr>
          <w:rFonts w:ascii="Gungsuh" w:eastAsia="Gungsuh" w:hAnsi="Gungsuh" w:cs="Gungsuh"/>
          <w:sz w:val="18"/>
          <w:szCs w:val="18"/>
          <w:lang w:val="en-US"/>
        </w:rPr>
        <w:t>" th:replace="~{layout :: layout(~{::body/content()})}"&gt;&lt;/div&gt;</w:t>
      </w:r>
    </w:p>
    <w:p w14:paraId="00000287" w14:textId="77777777" w:rsidR="00341BB7" w:rsidRPr="00DC5453" w:rsidRDefault="00877D36">
      <w:pPr>
        <w:numPr>
          <w:ilvl w:val="0"/>
          <w:numId w:val="29"/>
        </w:numPr>
        <w:spacing w:after="240"/>
        <w:rPr>
          <w:rFonts w:ascii="ＭＳ Ｐゴシック" w:eastAsia="ＭＳ Ｐゴシック" w:hAnsi="ＭＳ Ｐゴシック" w:cs="ＭＳ Ｐゴシック"/>
          <w:lang w:val="en-US"/>
        </w:rPr>
      </w:pPr>
      <w:r w:rsidRPr="00DC5453">
        <w:rPr>
          <w:rFonts w:ascii="Gungsuh" w:eastAsia="Gungsuh" w:hAnsi="Gungsuh" w:cs="Gungsuh"/>
          <w:sz w:val="18"/>
          <w:szCs w:val="18"/>
          <w:lang w:val="en-US"/>
        </w:rPr>
        <w:t>&lt;div id="</w:t>
      </w:r>
      <w:r>
        <w:rPr>
          <w:rFonts w:ascii="Gungsuh" w:eastAsia="Gungsuh" w:hAnsi="Gungsuh" w:cs="Gungsuh"/>
          <w:sz w:val="18"/>
          <w:szCs w:val="18"/>
        </w:rPr>
        <w:t>〇〇</w:t>
      </w:r>
      <w:r w:rsidRPr="00DC5453">
        <w:rPr>
          <w:rFonts w:ascii="Gungsuh" w:eastAsia="Gungsuh" w:hAnsi="Gungsuh" w:cs="Gungsuh"/>
          <w:sz w:val="18"/>
          <w:szCs w:val="18"/>
          <w:lang w:val="en-US"/>
        </w:rPr>
        <w:t>" th:fragment="template(body)"&gt;&lt;/div&gt;</w:t>
      </w:r>
    </w:p>
    <w:p w14:paraId="00000288"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289" w14:textId="77777777" w:rsidR="00341BB7" w:rsidRPr="00DC5453" w:rsidRDefault="00877D36">
      <w:pPr>
        <w:spacing w:before="240" w:after="240"/>
        <w:rPr>
          <w:rFonts w:ascii="ＭＳ Ｐゴシック" w:eastAsia="ＭＳ Ｐゴシック" w:hAnsi="ＭＳ Ｐゴシック" w:cs="ＭＳ Ｐゴシック"/>
          <w:lang w:val="en-US"/>
        </w:rPr>
      </w:pPr>
      <w:r w:rsidRPr="00DC5453">
        <w:rPr>
          <w:rFonts w:ascii="ＭＳ Ｐゴシック" w:eastAsia="ＭＳ Ｐゴシック" w:hAnsi="ＭＳ Ｐゴシック" w:cs="ＭＳ Ｐゴシック"/>
          <w:lang w:val="en-US"/>
        </w:rPr>
        <w:t xml:space="preserve"> </w:t>
      </w:r>
    </w:p>
    <w:p w14:paraId="0000028A"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正解：1</w:t>
      </w:r>
    </w:p>
    <w:p w14:paraId="0000028B"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w:t>
      </w:r>
    </w:p>
    <w:p w14:paraId="0000028C" w14:textId="0414B735"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解説</w:t>
      </w:r>
    </w:p>
    <w:p w14:paraId="29C51671" w14:textId="48CD47B0" w:rsidR="00D94736" w:rsidRDefault="00D94736">
      <w:pPr>
        <w:spacing w:before="240" w:after="240"/>
        <w:rPr>
          <w:rFonts w:ascii="ＭＳ Ｐゴシック" w:eastAsia="ＭＳ Ｐゴシック" w:hAnsi="ＭＳ Ｐゴシック" w:cs="ＭＳ Ｐゴシック"/>
        </w:rPr>
      </w:pPr>
      <w:r w:rsidRPr="00D94736">
        <w:rPr>
          <w:rFonts w:ascii="ＭＳ Ｐゴシック" w:eastAsia="ＭＳ Ｐゴシック" w:hAnsi="ＭＳ Ｐゴシック" w:cs="ＭＳ Ｐゴシック" w:hint="eastAsia"/>
        </w:rPr>
        <w:t xml:space="preserve">『東京ITスクール Spring』　</w:t>
      </w:r>
      <w:r w:rsidR="00442190" w:rsidRPr="00D94736">
        <w:rPr>
          <w:rFonts w:ascii="ＭＳ Ｐゴシック" w:eastAsia="ＭＳ Ｐゴシック" w:hAnsi="ＭＳ Ｐゴシック" w:cs="ＭＳ Ｐゴシック" w:hint="eastAsia"/>
        </w:rPr>
        <w:t>第1</w:t>
      </w:r>
      <w:r w:rsidR="00E73D54">
        <w:rPr>
          <w:rFonts w:ascii="ＭＳ Ｐゴシック" w:eastAsia="ＭＳ Ｐゴシック" w:hAnsi="ＭＳ Ｐゴシック" w:cs="ＭＳ Ｐゴシック" w:hint="eastAsia"/>
        </w:rPr>
        <w:t>2</w:t>
      </w:r>
      <w:r w:rsidR="00442190" w:rsidRPr="00D94736">
        <w:rPr>
          <w:rFonts w:ascii="ＭＳ Ｐゴシック" w:eastAsia="ＭＳ Ｐゴシック" w:hAnsi="ＭＳ Ｐゴシック" w:cs="ＭＳ Ｐゴシック" w:hint="eastAsia"/>
        </w:rPr>
        <w:t>章</w:t>
      </w:r>
      <w:r w:rsidR="00442190">
        <w:rPr>
          <w:rFonts w:ascii="ＭＳ Ｐゴシック" w:eastAsia="ＭＳ Ｐゴシック" w:hAnsi="ＭＳ Ｐゴシック" w:cs="ＭＳ Ｐゴシック" w:hint="eastAsia"/>
        </w:rPr>
        <w:t xml:space="preserve"> Thymeleaf</w:t>
      </w:r>
    </w:p>
    <w:p w14:paraId="30FF219D" w14:textId="77777777" w:rsidR="00D94736" w:rsidRDefault="00D94736">
      <w:pPr>
        <w:spacing w:before="240" w:after="240"/>
        <w:rPr>
          <w:rFonts w:ascii="ＭＳ Ｐゴシック" w:eastAsia="ＭＳ Ｐゴシック" w:hAnsi="ＭＳ Ｐゴシック" w:cs="ＭＳ Ｐゴシック"/>
        </w:rPr>
      </w:pPr>
    </w:p>
    <w:p w14:paraId="0000028D"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r>
        <w:rPr>
          <w:rFonts w:ascii="Gungsuh" w:eastAsia="Gungsuh" w:hAnsi="Gungsuh" w:cs="Gungsuh"/>
          <w:sz w:val="18"/>
          <w:szCs w:val="18"/>
        </w:rPr>
        <w:t>th:replace="~{body :: view}」という形式の記述は、</w:t>
      </w:r>
      <w:r>
        <w:rPr>
          <w:rFonts w:ascii="ＭＳ Ｐゴシック" w:eastAsia="ＭＳ Ｐゴシック" w:hAnsi="ＭＳ Ｐゴシック" w:cs="ＭＳ Ｐゴシック"/>
        </w:rPr>
        <w:t>ヘッダーやフッターなどの共通部品を埋め込むためのものです。そのため、選択肢2は不正解です。</w:t>
      </w:r>
    </w:p>
    <w:p w14:paraId="0000028E"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r>
        <w:rPr>
          <w:rFonts w:ascii="Times New Roman" w:eastAsia="Times New Roman" w:hAnsi="Times New Roman" w:cs="Times New Roman"/>
          <w:sz w:val="18"/>
          <w:szCs w:val="18"/>
        </w:rPr>
        <w:t>th:replace="~{layout :: layout(~{::body/content()})}"</w:t>
      </w:r>
      <w:r>
        <w:rPr>
          <w:rFonts w:ascii="ＭＳ Ｐゴシック" w:eastAsia="ＭＳ Ｐゴシック" w:hAnsi="ＭＳ Ｐゴシック" w:cs="ＭＳ Ｐゴシック"/>
        </w:rPr>
        <w:t>」という形式の記述は、ビュー内に記述する内容です。そのため、選択肢3は不正解です。</w:t>
      </w:r>
    </w:p>
    <w:p w14:paraId="0000028F"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w:t>
      </w:r>
      <w:r>
        <w:rPr>
          <w:rFonts w:ascii="Times New Roman" w:eastAsia="Times New Roman" w:hAnsi="Times New Roman" w:cs="Times New Roman"/>
          <w:sz w:val="18"/>
          <w:szCs w:val="18"/>
        </w:rPr>
        <w:t>th:fragment="template(body)"</w:t>
      </w:r>
      <w:r>
        <w:rPr>
          <w:rFonts w:ascii="ＭＳ Ｐゴシック" w:eastAsia="ＭＳ Ｐゴシック" w:hAnsi="ＭＳ Ｐゴシック" w:cs="ＭＳ Ｐゴシック"/>
        </w:rPr>
        <w:t>」という形式の記述は、対象のHTMLファイルをテンプレートとして使用することを明示するためのものです。直接的に個別画面を埋め込むための機能ではないため、選択肢4は不正解です。</w:t>
      </w:r>
    </w:p>
    <w:p w14:paraId="00000290" w14:textId="77777777" w:rsidR="00341BB7" w:rsidRDefault="00877D36">
      <w:pPr>
        <w:spacing w:before="240" w:after="240"/>
        <w:rPr>
          <w:rFonts w:ascii="ＭＳ Ｐゴシック" w:eastAsia="ＭＳ Ｐゴシック" w:hAnsi="ＭＳ Ｐゴシック" w:cs="ＭＳ Ｐゴシック"/>
        </w:rPr>
      </w:pPr>
      <w:r>
        <w:rPr>
          <w:rFonts w:ascii="ＭＳ Ｐゴシック" w:eastAsia="ＭＳ Ｐゴシック" w:hAnsi="ＭＳ Ｐゴシック" w:cs="ＭＳ Ｐゴシック"/>
        </w:rPr>
        <w:t>個別画面の内容を埋め込むには「</w:t>
      </w:r>
      <w:r>
        <w:rPr>
          <w:rFonts w:ascii="Times New Roman" w:eastAsia="Times New Roman" w:hAnsi="Times New Roman" w:cs="Times New Roman"/>
          <w:sz w:val="18"/>
          <w:szCs w:val="18"/>
        </w:rPr>
        <w:t>th:replace="${body}"</w:t>
      </w:r>
      <w:r>
        <w:rPr>
          <w:rFonts w:ascii="ＭＳ Ｐゴシック" w:eastAsia="ＭＳ Ｐゴシック" w:hAnsi="ＭＳ Ｐゴシック" w:cs="ＭＳ Ｐゴシック"/>
        </w:rPr>
        <w:t>」という形式で記述します。「${}」内には個別画面中で埋め込む範囲を指定します。したがって、選択肢1が正解です。</w:t>
      </w:r>
    </w:p>
    <w:p w14:paraId="00000291" w14:textId="77777777" w:rsidR="00341BB7" w:rsidRDefault="00341BB7">
      <w:pPr>
        <w:rPr>
          <w:rFonts w:ascii="ＭＳ Ｐゴシック" w:eastAsia="ＭＳ Ｐゴシック" w:hAnsi="ＭＳ Ｐゴシック" w:cs="ＭＳ Ｐゴシック"/>
        </w:rPr>
      </w:pPr>
    </w:p>
    <w:p w14:paraId="00000292" w14:textId="77777777" w:rsidR="00341BB7" w:rsidRDefault="00341BB7">
      <w:pPr>
        <w:rPr>
          <w:rFonts w:ascii="ＭＳ Ｐゴシック" w:eastAsia="ＭＳ Ｐゴシック" w:hAnsi="ＭＳ Ｐゴシック" w:cs="ＭＳ Ｐゴシック"/>
        </w:rPr>
      </w:pPr>
    </w:p>
    <w:p w14:paraId="00000293" w14:textId="77777777" w:rsidR="00341BB7" w:rsidRDefault="00341BB7">
      <w:pPr>
        <w:rPr>
          <w:rFonts w:ascii="ＭＳ Ｐゴシック" w:eastAsia="ＭＳ Ｐゴシック" w:hAnsi="ＭＳ Ｐゴシック" w:cs="ＭＳ Ｐゴシック"/>
        </w:rPr>
      </w:pPr>
    </w:p>
    <w:sectPr w:rsidR="00341BB7">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72DB" w14:textId="77777777" w:rsidR="00EF69BF" w:rsidRDefault="00EF69BF">
      <w:pPr>
        <w:spacing w:line="240" w:lineRule="auto"/>
      </w:pPr>
      <w:r>
        <w:separator/>
      </w:r>
    </w:p>
  </w:endnote>
  <w:endnote w:type="continuationSeparator" w:id="0">
    <w:p w14:paraId="56A651DB" w14:textId="77777777" w:rsidR="00EF69BF" w:rsidRDefault="00EF6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4" w14:textId="0B4E3FCD" w:rsidR="00D94736" w:rsidRDefault="00D94736">
    <w:pPr>
      <w:jc w:val="center"/>
    </w:pPr>
    <w:r>
      <w:fldChar w:fldCharType="begin"/>
    </w:r>
    <w:r>
      <w:instrText>PAGE</w:instrText>
    </w:r>
    <w:r>
      <w:fldChar w:fldCharType="separate"/>
    </w:r>
    <w:r w:rsidR="00F06E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F5E2" w14:textId="77777777" w:rsidR="00EF69BF" w:rsidRDefault="00EF69BF">
      <w:pPr>
        <w:spacing w:line="240" w:lineRule="auto"/>
      </w:pPr>
      <w:r>
        <w:separator/>
      </w:r>
    </w:p>
  </w:footnote>
  <w:footnote w:type="continuationSeparator" w:id="0">
    <w:p w14:paraId="3B91B8A0" w14:textId="77777777" w:rsidR="00EF69BF" w:rsidRDefault="00EF6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5" w14:textId="58BB1B84" w:rsidR="00D94736" w:rsidRDefault="00D94736">
    <w:r>
      <w:rPr>
        <w:rFonts w:ascii="Arial Unicode MS" w:eastAsia="Arial Unicode MS" w:hAnsi="Arial Unicode MS" w:cs="Arial Unicode MS" w:hint="eastAsia"/>
      </w:rPr>
      <w:t>Spring</w:t>
    </w:r>
    <w:r>
      <w:rPr>
        <w:rFonts w:ascii="Arial Unicode MS" w:eastAsia="Arial Unicode MS" w:hAnsi="Arial Unicode MS" w:cs="Arial Unicode MS"/>
      </w:rPr>
      <w:t>総合試験（</w:t>
    </w:r>
    <w:r>
      <w:rPr>
        <w:rFonts w:ascii="ＭＳ Ｐゴシック" w:eastAsia="ＭＳ Ｐゴシック" w:hAnsi="ＭＳ Ｐゴシック" w:cs="ＭＳ Ｐゴシック"/>
      </w:rPr>
      <w:t>問題数：</w:t>
    </w:r>
    <w:r>
      <w:rPr>
        <w:rFonts w:ascii="ＭＳ Ｐゴシック" w:eastAsia="ＭＳ Ｐゴシック" w:hAnsi="ＭＳ Ｐゴシック" w:cs="ＭＳ Ｐゴシック" w:hint="eastAsia"/>
      </w:rPr>
      <w:t>21</w:t>
    </w:r>
    <w:r>
      <w:rPr>
        <w:rFonts w:ascii="ＭＳ Ｐゴシック" w:eastAsia="ＭＳ Ｐゴシック" w:hAnsi="ＭＳ Ｐゴシック" w:cs="ＭＳ Ｐゴシック"/>
      </w:rPr>
      <w:t>問、所要時間：</w:t>
    </w:r>
    <w:r>
      <w:rPr>
        <w:rFonts w:ascii="ＭＳ Ｐゴシック" w:eastAsia="ＭＳ Ｐゴシック" w:hAnsi="ＭＳ Ｐゴシック" w:cs="ＭＳ Ｐゴシック" w:hint="eastAsia"/>
      </w:rPr>
      <w:t>6</w:t>
    </w:r>
    <w:r>
      <w:rPr>
        <w:rFonts w:ascii="ＭＳ Ｐゴシック" w:eastAsia="ＭＳ Ｐゴシック" w:hAnsi="ＭＳ Ｐゴシック" w:cs="ＭＳ Ｐゴシック"/>
      </w:rPr>
      <w:t>0分）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EEF"/>
    <w:multiLevelType w:val="multilevel"/>
    <w:tmpl w:val="2D462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037523"/>
    <w:multiLevelType w:val="multilevel"/>
    <w:tmpl w:val="2FE6D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5C5C2D"/>
    <w:multiLevelType w:val="multilevel"/>
    <w:tmpl w:val="D460FBA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495273"/>
    <w:multiLevelType w:val="multilevel"/>
    <w:tmpl w:val="7760F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AE0F01"/>
    <w:multiLevelType w:val="multilevel"/>
    <w:tmpl w:val="ADCAC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843E5D"/>
    <w:multiLevelType w:val="multilevel"/>
    <w:tmpl w:val="5BBA69E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B3F530E"/>
    <w:multiLevelType w:val="multilevel"/>
    <w:tmpl w:val="17BCE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C527A76"/>
    <w:multiLevelType w:val="multilevel"/>
    <w:tmpl w:val="B854E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255A3A"/>
    <w:multiLevelType w:val="multilevel"/>
    <w:tmpl w:val="41D88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9D5284"/>
    <w:multiLevelType w:val="multilevel"/>
    <w:tmpl w:val="AB768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FA0F09"/>
    <w:multiLevelType w:val="multilevel"/>
    <w:tmpl w:val="E6DE6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080A54"/>
    <w:multiLevelType w:val="multilevel"/>
    <w:tmpl w:val="EFD68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6580B79"/>
    <w:multiLevelType w:val="multilevel"/>
    <w:tmpl w:val="9B801F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26B3496"/>
    <w:multiLevelType w:val="multilevel"/>
    <w:tmpl w:val="487E8A0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400682E"/>
    <w:multiLevelType w:val="multilevel"/>
    <w:tmpl w:val="F78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DB40BD"/>
    <w:multiLevelType w:val="multilevel"/>
    <w:tmpl w:val="BF96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0B20A3"/>
    <w:multiLevelType w:val="multilevel"/>
    <w:tmpl w:val="7EA05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FE58DD"/>
    <w:multiLevelType w:val="multilevel"/>
    <w:tmpl w:val="DFC8A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6534EB"/>
    <w:multiLevelType w:val="multilevel"/>
    <w:tmpl w:val="8F900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A35D2F"/>
    <w:multiLevelType w:val="multilevel"/>
    <w:tmpl w:val="338011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B71497E"/>
    <w:multiLevelType w:val="multilevel"/>
    <w:tmpl w:val="3E56D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8D45A0"/>
    <w:multiLevelType w:val="multilevel"/>
    <w:tmpl w:val="BCBA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6A5E73"/>
    <w:multiLevelType w:val="multilevel"/>
    <w:tmpl w:val="47A843A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E1A18D9"/>
    <w:multiLevelType w:val="multilevel"/>
    <w:tmpl w:val="F88A881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8937ACD"/>
    <w:multiLevelType w:val="multilevel"/>
    <w:tmpl w:val="C7E6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1F2425"/>
    <w:multiLevelType w:val="multilevel"/>
    <w:tmpl w:val="C8282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D196B10"/>
    <w:multiLevelType w:val="multilevel"/>
    <w:tmpl w:val="4066ECC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E9C6DAE"/>
    <w:multiLevelType w:val="multilevel"/>
    <w:tmpl w:val="E9666C8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F7452CC"/>
    <w:multiLevelType w:val="multilevel"/>
    <w:tmpl w:val="3B08110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51886750">
    <w:abstractNumId w:val="28"/>
  </w:num>
  <w:num w:numId="2" w16cid:durableId="578709480">
    <w:abstractNumId w:val="2"/>
  </w:num>
  <w:num w:numId="3" w16cid:durableId="1228540177">
    <w:abstractNumId w:val="0"/>
  </w:num>
  <w:num w:numId="4" w16cid:durableId="221793564">
    <w:abstractNumId w:val="3"/>
  </w:num>
  <w:num w:numId="5" w16cid:durableId="1930044986">
    <w:abstractNumId w:val="4"/>
  </w:num>
  <w:num w:numId="6" w16cid:durableId="1408696737">
    <w:abstractNumId w:val="8"/>
  </w:num>
  <w:num w:numId="7" w16cid:durableId="1142697661">
    <w:abstractNumId w:val="9"/>
  </w:num>
  <w:num w:numId="8" w16cid:durableId="1925526955">
    <w:abstractNumId w:val="26"/>
  </w:num>
  <w:num w:numId="9" w16cid:durableId="592320075">
    <w:abstractNumId w:val="5"/>
  </w:num>
  <w:num w:numId="10" w16cid:durableId="307368702">
    <w:abstractNumId w:val="10"/>
  </w:num>
  <w:num w:numId="11" w16cid:durableId="352197443">
    <w:abstractNumId w:val="7"/>
  </w:num>
  <w:num w:numId="12" w16cid:durableId="698774795">
    <w:abstractNumId w:val="15"/>
  </w:num>
  <w:num w:numId="13" w16cid:durableId="35089538">
    <w:abstractNumId w:val="14"/>
  </w:num>
  <w:num w:numId="14" w16cid:durableId="1781486823">
    <w:abstractNumId w:val="25"/>
  </w:num>
  <w:num w:numId="15" w16cid:durableId="2111003185">
    <w:abstractNumId w:val="12"/>
  </w:num>
  <w:num w:numId="16" w16cid:durableId="325984223">
    <w:abstractNumId w:val="21"/>
  </w:num>
  <w:num w:numId="17" w16cid:durableId="1543395696">
    <w:abstractNumId w:val="17"/>
  </w:num>
  <w:num w:numId="18" w16cid:durableId="601766066">
    <w:abstractNumId w:val="24"/>
  </w:num>
  <w:num w:numId="19" w16cid:durableId="1706633817">
    <w:abstractNumId w:val="23"/>
  </w:num>
  <w:num w:numId="20" w16cid:durableId="1011488739">
    <w:abstractNumId w:val="19"/>
  </w:num>
  <w:num w:numId="21" w16cid:durableId="364983325">
    <w:abstractNumId w:val="18"/>
  </w:num>
  <w:num w:numId="22" w16cid:durableId="777019810">
    <w:abstractNumId w:val="11"/>
  </w:num>
  <w:num w:numId="23" w16cid:durableId="1684167597">
    <w:abstractNumId w:val="16"/>
  </w:num>
  <w:num w:numId="24" w16cid:durableId="1161040731">
    <w:abstractNumId w:val="22"/>
  </w:num>
  <w:num w:numId="25" w16cid:durableId="120269103">
    <w:abstractNumId w:val="1"/>
  </w:num>
  <w:num w:numId="26" w16cid:durableId="1318455098">
    <w:abstractNumId w:val="20"/>
  </w:num>
  <w:num w:numId="27" w16cid:durableId="152262962">
    <w:abstractNumId w:val="13"/>
  </w:num>
  <w:num w:numId="28" w16cid:durableId="412778123">
    <w:abstractNumId w:val="27"/>
  </w:num>
  <w:num w:numId="29" w16cid:durableId="193273835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None" w15:userId="森 健輔"/>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revisionView w:markup="0"/>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BB7"/>
    <w:rsid w:val="00053A6B"/>
    <w:rsid w:val="000A5917"/>
    <w:rsid w:val="000B69B3"/>
    <w:rsid w:val="000D5C52"/>
    <w:rsid w:val="000F4948"/>
    <w:rsid w:val="001637CF"/>
    <w:rsid w:val="001C67F1"/>
    <w:rsid w:val="002034D4"/>
    <w:rsid w:val="00203C69"/>
    <w:rsid w:val="00205C24"/>
    <w:rsid w:val="00212839"/>
    <w:rsid w:val="0023425A"/>
    <w:rsid w:val="00274ED3"/>
    <w:rsid w:val="00281A36"/>
    <w:rsid w:val="0031727B"/>
    <w:rsid w:val="003236EB"/>
    <w:rsid w:val="00341BB7"/>
    <w:rsid w:val="00387DD0"/>
    <w:rsid w:val="0039685F"/>
    <w:rsid w:val="003B60B5"/>
    <w:rsid w:val="00442190"/>
    <w:rsid w:val="00485062"/>
    <w:rsid w:val="0052394C"/>
    <w:rsid w:val="00576A7D"/>
    <w:rsid w:val="0058313B"/>
    <w:rsid w:val="005E4F65"/>
    <w:rsid w:val="005F43A9"/>
    <w:rsid w:val="00620C64"/>
    <w:rsid w:val="00646B6D"/>
    <w:rsid w:val="00694A7B"/>
    <w:rsid w:val="006A1A46"/>
    <w:rsid w:val="006C154C"/>
    <w:rsid w:val="006F4D85"/>
    <w:rsid w:val="0070206A"/>
    <w:rsid w:val="00714968"/>
    <w:rsid w:val="0073100B"/>
    <w:rsid w:val="007357D5"/>
    <w:rsid w:val="008452B9"/>
    <w:rsid w:val="00877D36"/>
    <w:rsid w:val="008C0349"/>
    <w:rsid w:val="00906DFA"/>
    <w:rsid w:val="00963F89"/>
    <w:rsid w:val="009859FC"/>
    <w:rsid w:val="009C2880"/>
    <w:rsid w:val="009C79E9"/>
    <w:rsid w:val="009D30C7"/>
    <w:rsid w:val="009E7A7A"/>
    <w:rsid w:val="00A01FE2"/>
    <w:rsid w:val="00A34CAA"/>
    <w:rsid w:val="00A44E91"/>
    <w:rsid w:val="00A84F5D"/>
    <w:rsid w:val="00AC35DC"/>
    <w:rsid w:val="00AE3AC4"/>
    <w:rsid w:val="00B13159"/>
    <w:rsid w:val="00B63268"/>
    <w:rsid w:val="00B870E1"/>
    <w:rsid w:val="00BC7DB0"/>
    <w:rsid w:val="00BF0AB0"/>
    <w:rsid w:val="00BF152E"/>
    <w:rsid w:val="00BF174A"/>
    <w:rsid w:val="00C00EEF"/>
    <w:rsid w:val="00C12D4F"/>
    <w:rsid w:val="00C16E48"/>
    <w:rsid w:val="00C33CE3"/>
    <w:rsid w:val="00C4124C"/>
    <w:rsid w:val="00C44169"/>
    <w:rsid w:val="00CA1512"/>
    <w:rsid w:val="00CA785C"/>
    <w:rsid w:val="00CC5F46"/>
    <w:rsid w:val="00CD312E"/>
    <w:rsid w:val="00CE1B68"/>
    <w:rsid w:val="00D02FB2"/>
    <w:rsid w:val="00D16502"/>
    <w:rsid w:val="00D475AC"/>
    <w:rsid w:val="00D94736"/>
    <w:rsid w:val="00DC5453"/>
    <w:rsid w:val="00DE2B87"/>
    <w:rsid w:val="00E13A91"/>
    <w:rsid w:val="00E535BB"/>
    <w:rsid w:val="00E56562"/>
    <w:rsid w:val="00E73D54"/>
    <w:rsid w:val="00ED5B61"/>
    <w:rsid w:val="00EF69BF"/>
    <w:rsid w:val="00F035C4"/>
    <w:rsid w:val="00F055CA"/>
    <w:rsid w:val="00F06E0D"/>
    <w:rsid w:val="00F147E1"/>
    <w:rsid w:val="00F341F2"/>
    <w:rsid w:val="00F45ECA"/>
    <w:rsid w:val="00F844AE"/>
    <w:rsid w:val="00F875B9"/>
    <w:rsid w:val="00FA37FD"/>
    <w:rsid w:val="00FA6F1A"/>
    <w:rsid w:val="00FE06BB"/>
    <w:rsid w:val="00FF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1E7740"/>
  <w15:docId w15:val="{EF6EF00C-FFE4-4CA2-8C59-3A559DCB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DC5453"/>
    <w:pPr>
      <w:tabs>
        <w:tab w:val="center" w:pos="4252"/>
        <w:tab w:val="right" w:pos="8504"/>
      </w:tabs>
      <w:snapToGrid w:val="0"/>
    </w:pPr>
  </w:style>
  <w:style w:type="character" w:customStyle="1" w:styleId="a6">
    <w:name w:val="ヘッダー (文字)"/>
    <w:basedOn w:val="a0"/>
    <w:link w:val="a5"/>
    <w:uiPriority w:val="99"/>
    <w:rsid w:val="00DC5453"/>
  </w:style>
  <w:style w:type="paragraph" w:styleId="a7">
    <w:name w:val="footer"/>
    <w:basedOn w:val="a"/>
    <w:link w:val="a8"/>
    <w:uiPriority w:val="99"/>
    <w:unhideWhenUsed/>
    <w:rsid w:val="00DC5453"/>
    <w:pPr>
      <w:tabs>
        <w:tab w:val="center" w:pos="4252"/>
        <w:tab w:val="right" w:pos="8504"/>
      </w:tabs>
      <w:snapToGrid w:val="0"/>
    </w:pPr>
  </w:style>
  <w:style w:type="character" w:customStyle="1" w:styleId="a8">
    <w:name w:val="フッター (文字)"/>
    <w:basedOn w:val="a0"/>
    <w:link w:val="a7"/>
    <w:uiPriority w:val="99"/>
    <w:rsid w:val="00DC5453"/>
  </w:style>
  <w:style w:type="paragraph" w:styleId="a9">
    <w:name w:val="Balloon Text"/>
    <w:basedOn w:val="a"/>
    <w:link w:val="aa"/>
    <w:uiPriority w:val="99"/>
    <w:semiHidden/>
    <w:unhideWhenUsed/>
    <w:rsid w:val="00C4124C"/>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24C"/>
    <w:rPr>
      <w:rFonts w:asciiTheme="majorHAnsi" w:eastAsiaTheme="majorEastAsia" w:hAnsiTheme="majorHAnsi" w:cstheme="majorBidi"/>
      <w:sz w:val="18"/>
      <w:szCs w:val="18"/>
    </w:rPr>
  </w:style>
  <w:style w:type="paragraph" w:styleId="ab">
    <w:name w:val="List Paragraph"/>
    <w:basedOn w:val="a"/>
    <w:uiPriority w:val="34"/>
    <w:qFormat/>
    <w:rsid w:val="005F43A9"/>
    <w:pPr>
      <w:ind w:leftChars="400" w:left="840"/>
    </w:pPr>
  </w:style>
  <w:style w:type="paragraph" w:styleId="ac">
    <w:name w:val="Revision"/>
    <w:hidden/>
    <w:uiPriority w:val="99"/>
    <w:semiHidden/>
    <w:rsid w:val="00CC5F4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33</Pages>
  <Words>2602</Words>
  <Characters>14833</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36</cp:revision>
  <cp:lastPrinted>2020-03-25T08:38:00Z</cp:lastPrinted>
  <dcterms:created xsi:type="dcterms:W3CDTF">2022-06-30T04:08:00Z</dcterms:created>
  <dcterms:modified xsi:type="dcterms:W3CDTF">2023-01-17T05:43:00Z</dcterms:modified>
</cp:coreProperties>
</file>